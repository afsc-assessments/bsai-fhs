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E78B4" w14:textId="71A6C510" w:rsidR="00102771" w:rsidRPr="0054146F" w:rsidRDefault="00FC410E" w:rsidP="00B352F0">
      <w:pPr>
        <w:pStyle w:val="Title"/>
      </w:pPr>
      <w:r w:rsidRPr="0054146F">
        <w:t xml:space="preserve"> </w:t>
      </w:r>
      <w:r w:rsidR="00102771" w:rsidRPr="0054146F">
        <w:t xml:space="preserve">Assessment of the </w:t>
      </w:r>
      <w:r w:rsidR="00F64E76" w:rsidRPr="0054146F">
        <w:t>Flathead Sole</w:t>
      </w:r>
      <w:r w:rsidR="005021E1">
        <w:t xml:space="preserve">-Bering flounder </w:t>
      </w:r>
      <w:r w:rsidR="00102771" w:rsidRPr="0054146F">
        <w:t xml:space="preserve">Stock in the </w:t>
      </w:r>
      <w:r w:rsidRPr="0054146F">
        <w:br/>
      </w:r>
      <w:r w:rsidR="005021E1">
        <w:t>Bering Sea and Aleutian Islands</w:t>
      </w:r>
    </w:p>
    <w:p w14:paraId="45098874" w14:textId="1A083289" w:rsidR="00102771" w:rsidRPr="0054146F" w:rsidRDefault="006B5429" w:rsidP="00102771">
      <w:pPr>
        <w:jc w:val="center"/>
        <w:rPr>
          <w:szCs w:val="22"/>
        </w:rPr>
      </w:pPr>
      <w:r>
        <w:t>Maia S. Kapur</w:t>
      </w:r>
    </w:p>
    <w:p w14:paraId="19C495BF" w14:textId="330FB35C" w:rsidR="00102771" w:rsidRPr="0054146F" w:rsidRDefault="008B2E5E" w:rsidP="00102771">
      <w:pPr>
        <w:jc w:val="center"/>
        <w:rPr>
          <w:szCs w:val="22"/>
        </w:rPr>
      </w:pPr>
      <w:r w:rsidRPr="00EC3AAB">
        <w:rPr>
          <w:szCs w:val="22"/>
          <w:highlight w:val="yellow"/>
        </w:rPr>
        <w:t xml:space="preserve">November </w:t>
      </w:r>
      <w:r w:rsidR="00BA009B" w:rsidRPr="00EC3AAB">
        <w:rPr>
          <w:szCs w:val="22"/>
          <w:highlight w:val="yellow"/>
        </w:rPr>
        <w:t>202</w:t>
      </w:r>
      <w:r w:rsidR="006B5429" w:rsidRPr="00EC3AAB">
        <w:rPr>
          <w:szCs w:val="22"/>
          <w:highlight w:val="yellow"/>
        </w:rPr>
        <w:t>1</w:t>
      </w:r>
    </w:p>
    <w:p w14:paraId="716E8727" w14:textId="522F8637" w:rsidR="005021E1" w:rsidRDefault="00A6410A" w:rsidP="00AB55F6">
      <w:pPr>
        <w:pStyle w:val="Heading1"/>
      </w:pPr>
      <w:r w:rsidRPr="0054146F">
        <w:t>Executive Summary</w:t>
      </w:r>
    </w:p>
    <w:p w14:paraId="043CC2D4" w14:textId="77777777" w:rsidR="00AB55F6" w:rsidRPr="00AB55F6" w:rsidRDefault="00AB55F6" w:rsidP="00AB55F6"/>
    <w:p w14:paraId="3843E458" w14:textId="77777777" w:rsidR="005021E1" w:rsidRDefault="005021E1" w:rsidP="00AB55F6">
      <w:pPr>
        <w:spacing w:before="0" w:after="0"/>
      </w:pPr>
      <w:r>
        <w:t xml:space="preserve"> "Flathead sole" as currently managed by the North Pacific Fishery Management Council (NPFMC) in the </w:t>
      </w:r>
    </w:p>
    <w:p w14:paraId="1F9BE381" w14:textId="77777777" w:rsidR="005021E1" w:rsidRDefault="005021E1" w:rsidP="00AB55F6">
      <w:pPr>
        <w:spacing w:before="0" w:after="0"/>
      </w:pPr>
      <w:r>
        <w:t xml:space="preserve">Bering Sea and Aleutian Islands (BSAI) represents a two-species complex consisting of true flathead sole </w:t>
      </w:r>
    </w:p>
    <w:p w14:paraId="3A73960B" w14:textId="77777777" w:rsidR="005021E1" w:rsidRDefault="005021E1" w:rsidP="00AB55F6">
      <w:pPr>
        <w:spacing w:before="0" w:after="0"/>
      </w:pPr>
      <w:r>
        <w:t>(</w:t>
      </w:r>
      <w:r>
        <w:rPr>
          <w:i/>
          <w:iCs/>
        </w:rPr>
        <w:t>Hippoglossoides elassodon</w:t>
      </w:r>
      <w:r>
        <w:t>) and its morphologically-similar congener Bering flounder (</w:t>
      </w:r>
      <w:r>
        <w:rPr>
          <w:i/>
          <w:iCs/>
        </w:rPr>
        <w:t>H. robustus</w:t>
      </w:r>
      <w:r>
        <w:t xml:space="preserve">). </w:t>
      </w:r>
    </w:p>
    <w:p w14:paraId="4EC06F5B" w14:textId="0DF8DF05" w:rsidR="00F942C6" w:rsidRDefault="005021E1" w:rsidP="00AB55F6">
      <w:pPr>
        <w:spacing w:before="0" w:after="0"/>
        <w:rPr>
          <w:ins w:id="0" w:author="Sandra Lowe" w:date="2021-10-11T15:56:00Z"/>
        </w:rPr>
      </w:pPr>
      <w:r>
        <w:t xml:space="preserve">In 2012, the BSAI Groundfish Plan Team moved flathead sole </w:t>
      </w:r>
      <w:r w:rsidR="00876D4B">
        <w:t xml:space="preserve">to a biennial stock assessment </w:t>
      </w:r>
      <w:r>
        <w:t xml:space="preserve">schedule because it has </w:t>
      </w:r>
      <w:del w:id="1" w:author="Sandra Lowe" w:date="2021-10-11T15:57:00Z">
        <w:r w:rsidDel="00F942C6">
          <w:delText xml:space="preserve">been </w:delText>
        </w:r>
      </w:del>
      <w:ins w:id="2" w:author="Sandra Lowe" w:date="2021-10-11T15:55:00Z">
        <w:r w:rsidR="00F942C6">
          <w:t xml:space="preserve">historically </w:t>
        </w:r>
      </w:ins>
      <w:ins w:id="3" w:author="Sandra Lowe" w:date="2021-10-11T15:57:00Z">
        <w:r w:rsidR="00F942C6">
          <w:t xml:space="preserve">been </w:t>
        </w:r>
      </w:ins>
      <w:r>
        <w:t>lightly exploited</w:t>
      </w:r>
      <w:del w:id="4" w:author="Sandra Lowe" w:date="2021-10-11T15:55:00Z">
        <w:r w:rsidDel="00F942C6">
          <w:delText xml:space="preserve"> fo</w:delText>
        </w:r>
        <w:r w:rsidR="003B1C27" w:rsidDel="00F942C6">
          <w:delText>r a substantial period of time</w:delText>
        </w:r>
      </w:del>
      <w:ins w:id="5" w:author="Sandra Lowe" w:date="2021-10-11T15:53:00Z">
        <w:r w:rsidR="007414BC">
          <w:t>.</w:t>
        </w:r>
      </w:ins>
      <w:r w:rsidR="003B1C27">
        <w:t xml:space="preserve"> </w:t>
      </w:r>
      <w:ins w:id="6" w:author="Sandra Lowe" w:date="2021-10-11T15:53:00Z">
        <w:r w:rsidR="007414BC">
          <w:t>A</w:t>
        </w:r>
      </w:ins>
      <w:del w:id="7" w:author="Sandra Lowe" w:date="2021-10-11T15:53:00Z">
        <w:r w:rsidDel="007414BC">
          <w:delText>and a</w:delText>
        </w:r>
      </w:del>
      <w:r>
        <w:t xml:space="preserve"> full stock assessment report was produced in </w:t>
      </w:r>
      <w:r w:rsidR="008C59DF">
        <w:t>2020 (Monnahan and Haehn, 2020</w:t>
      </w:r>
      <w:ins w:id="8" w:author="Sandra Lowe" w:date="2021-10-11T15:54:00Z">
        <w:r w:rsidR="007414BC">
          <w:t xml:space="preserve">, available online at </w:t>
        </w:r>
        <w:r w:rsidR="007414BC">
          <w:fldChar w:fldCharType="begin"/>
        </w:r>
        <w:r w:rsidR="007414BC">
          <w:instrText xml:space="preserve"> HYPERLINK "https://apps-afsc.fisheries.noaa.gov/refm/docs/2020/BSAIflathead.pdf" </w:instrText>
        </w:r>
        <w:r w:rsidR="007414BC">
          <w:fldChar w:fldCharType="separate"/>
        </w:r>
        <w:r w:rsidR="007414BC" w:rsidRPr="00B0255C">
          <w:rPr>
            <w:rStyle w:val="Hyperlink"/>
            <w:szCs w:val="22"/>
          </w:rPr>
          <w:t>https://apps-afsc.fisheries.noaa.gov/refm/docs/2020/BSAIflathead.pdf</w:t>
        </w:r>
        <w:r w:rsidR="007414BC">
          <w:rPr>
            <w:rStyle w:val="Hyperlink"/>
            <w:szCs w:val="22"/>
          </w:rPr>
          <w:fldChar w:fldCharType="end"/>
        </w:r>
      </w:ins>
      <w:r w:rsidR="008C59DF">
        <w:t>)</w:t>
      </w:r>
      <w:r>
        <w:t xml:space="preserve">. This year, a partial assessment is presented. In partial assessment years, an executive summary is presented to recommend harvest levels for the next two years, along with trends in catch and biomass. </w:t>
      </w:r>
    </w:p>
    <w:p w14:paraId="1BDE699B" w14:textId="77777777" w:rsidR="00F942C6" w:rsidRDefault="00F942C6" w:rsidP="00AB55F6">
      <w:pPr>
        <w:spacing w:before="0" w:after="0"/>
        <w:rPr>
          <w:ins w:id="9" w:author="Sandra Lowe" w:date="2021-10-11T15:56:00Z"/>
        </w:rPr>
      </w:pPr>
    </w:p>
    <w:p w14:paraId="62AE6FE5" w14:textId="1F90886D" w:rsidR="00102771" w:rsidRDefault="00F942C6" w:rsidP="00AB55F6">
      <w:pPr>
        <w:spacing w:before="0" w:after="0"/>
        <w:rPr>
          <w:ins w:id="10" w:author="Sandra Lowe" w:date="2021-10-11T17:05:00Z"/>
        </w:rPr>
      </w:pPr>
      <w:ins w:id="11" w:author="Sandra Lowe" w:date="2021-10-11T15:56:00Z">
        <w:r>
          <w:t>Flathead sole is assessed using an age-structur</w:t>
        </w:r>
      </w:ins>
      <w:ins w:id="12" w:author="Sandra Lowe" w:date="2021-10-11T15:57:00Z">
        <w:r>
          <w:t>ed model an</w:t>
        </w:r>
      </w:ins>
      <w:ins w:id="13" w:author="Sandra Lowe" w:date="2021-10-11T15:58:00Z">
        <w:r>
          <w:t>d</w:t>
        </w:r>
      </w:ins>
      <w:ins w:id="14" w:author="Sandra Lowe" w:date="2021-10-11T15:57:00Z">
        <w:r>
          <w:t xml:space="preserve"> </w:t>
        </w:r>
      </w:ins>
      <w:ins w:id="15" w:author="Sandra Lowe" w:date="2021-10-11T15:58:00Z">
        <w:r>
          <w:t xml:space="preserve">Tier 3 determination. </w:t>
        </w:r>
      </w:ins>
      <w:r w:rsidR="005021E1">
        <w:t xml:space="preserve">The single species projection model is run using parameter values from the accepted </w:t>
      </w:r>
      <w:r w:rsidR="00876D4B">
        <w:t>2020</w:t>
      </w:r>
      <w:r w:rsidR="005021E1">
        <w:t xml:space="preserve"> assessment model, together with updated catch information for </w:t>
      </w:r>
      <w:r w:rsidR="00876D4B">
        <w:t>2020</w:t>
      </w:r>
      <w:r w:rsidR="005021E1">
        <w:t xml:space="preserve"> and </w:t>
      </w:r>
      <w:r w:rsidR="00AB55F6">
        <w:t xml:space="preserve">estimated catches for </w:t>
      </w:r>
      <w:r w:rsidR="00876D4B">
        <w:t>2021</w:t>
      </w:r>
      <w:r w:rsidR="00AB55F6">
        <w:t xml:space="preserve"> and 2022</w:t>
      </w:r>
      <w:ins w:id="16" w:author="Sandra Lowe" w:date="2021-10-11T15:59:00Z">
        <w:r>
          <w:t>-</w:t>
        </w:r>
      </w:ins>
      <w:del w:id="17" w:author="Sandra Lowe" w:date="2021-10-11T15:59:00Z">
        <w:r w:rsidR="00AB55F6" w:rsidDel="00F942C6">
          <w:delText xml:space="preserve"> </w:delText>
        </w:r>
      </w:del>
      <w:del w:id="18" w:author="Sandra Lowe" w:date="2021-10-11T15:58:00Z">
        <w:r w:rsidR="00AB55F6" w:rsidDel="00F942C6">
          <w:delText xml:space="preserve">and </w:delText>
        </w:r>
      </w:del>
      <w:r w:rsidR="00AB55F6">
        <w:t>2023</w:t>
      </w:r>
      <w:r w:rsidR="005021E1">
        <w:t xml:space="preserve">, to predict stock status for flathead sole in </w:t>
      </w:r>
      <w:r w:rsidR="007B7115" w:rsidRPr="003B1C27">
        <w:t>2022 and 2023</w:t>
      </w:r>
      <w:r w:rsidR="005021E1">
        <w:t xml:space="preserve"> and </w:t>
      </w:r>
      <w:del w:id="19" w:author="Sandra Lowe" w:date="2021-10-11T19:35:00Z">
        <w:r w:rsidR="005021E1" w:rsidDel="00535EB2">
          <w:delText xml:space="preserve">to </w:delText>
        </w:r>
      </w:del>
      <w:r w:rsidR="005021E1">
        <w:t xml:space="preserve">make ABC recommendations for those years. </w:t>
      </w:r>
      <w:del w:id="20" w:author="Sandra Lowe" w:date="2021-10-11T15:59:00Z">
        <w:r w:rsidR="005021E1" w:rsidDel="00F942C6">
          <w:delText>Please refer to last year’s full stock assessment report for further information regarding the stock assessment model (</w:delText>
        </w:r>
        <w:r w:rsidR="00876D4B" w:rsidDel="00F942C6">
          <w:delText>Monnahan</w:delText>
        </w:r>
        <w:r w:rsidR="005021E1" w:rsidDel="00F942C6">
          <w:delText xml:space="preserve"> et al. </w:delText>
        </w:r>
        <w:r w:rsidR="00876D4B" w:rsidDel="00F942C6">
          <w:delText>2020</w:delText>
        </w:r>
        <w:r w:rsidR="005021E1" w:rsidDel="00F942C6">
          <w:delText xml:space="preserve">, available online at </w:delText>
        </w:r>
      </w:del>
      <w:del w:id="21" w:author="Sandra Lowe" w:date="2021-10-11T15:54:00Z">
        <w:r w:rsidR="007414BC" w:rsidDel="007414BC">
          <w:fldChar w:fldCharType="begin"/>
        </w:r>
        <w:r w:rsidR="007414BC" w:rsidDel="007414BC">
          <w:delInstrText xml:space="preserve"> HYPERLINK "https://apps-afsc.fisheries.noaa.gov/refm/docs/2020/BSAIflathead.pdf" </w:delInstrText>
        </w:r>
        <w:r w:rsidR="007414BC" w:rsidDel="007414BC">
          <w:fldChar w:fldCharType="separate"/>
        </w:r>
        <w:r w:rsidR="00876D4B" w:rsidRPr="00B0255C" w:rsidDel="007414BC">
          <w:rPr>
            <w:rStyle w:val="Hyperlink"/>
            <w:szCs w:val="22"/>
          </w:rPr>
          <w:delText>https://apps-afsc.fisheries.noaa.gov/refm/docs/2020/BSAIflathead.pdf</w:delText>
        </w:r>
        <w:r w:rsidR="007414BC" w:rsidDel="007414BC">
          <w:rPr>
            <w:rStyle w:val="Hyperlink"/>
            <w:szCs w:val="22"/>
          </w:rPr>
          <w:fldChar w:fldCharType="end"/>
        </w:r>
        <w:r w:rsidR="00876D4B" w:rsidDel="007414BC">
          <w:rPr>
            <w:color w:val="0000FF"/>
          </w:rPr>
          <w:delText xml:space="preserve">) </w:delText>
        </w:r>
      </w:del>
      <w:del w:id="22" w:author="Sandra Lowe" w:date="2021-10-11T15:59:00Z">
        <w:r w:rsidR="005021E1" w:rsidDel="00F942C6">
          <w:delText xml:space="preserve">A full stock assessment document with updated assessment and projection model results will be presented </w:delText>
        </w:r>
        <w:r w:rsidR="005021E1" w:rsidRPr="004F7936" w:rsidDel="00F942C6">
          <w:rPr>
            <w:highlight w:val="yellow"/>
          </w:rPr>
          <w:delText>in next year’s SAFE report.</w:delText>
        </w:r>
      </w:del>
    </w:p>
    <w:p w14:paraId="06CE8DA0" w14:textId="3D1BE64D" w:rsidR="00C26F60" w:rsidRDefault="00C26F60" w:rsidP="00AB55F6">
      <w:pPr>
        <w:spacing w:before="0" w:after="0"/>
        <w:rPr>
          <w:ins w:id="23" w:author="Sandra Lowe" w:date="2021-10-11T17:05:00Z"/>
        </w:rPr>
      </w:pPr>
    </w:p>
    <w:p w14:paraId="15AC9157" w14:textId="6371C9ED" w:rsidR="00C26F60" w:rsidRPr="003003A7" w:rsidDel="00C26F60" w:rsidRDefault="00C26F60" w:rsidP="00C26F60">
      <w:pPr>
        <w:spacing w:before="0"/>
        <w:rPr>
          <w:del w:id="24" w:author="Sandra Lowe" w:date="2021-10-11T17:08:00Z"/>
          <w:b/>
          <w:rPrChange w:id="25" w:author="Sandra Lowe" w:date="2021-10-11T17:16:00Z">
            <w:rPr>
              <w:del w:id="26" w:author="Sandra Lowe" w:date="2021-10-11T17:08:00Z"/>
            </w:rPr>
          </w:rPrChange>
        </w:rPr>
        <w:pPrChange w:id="27" w:author="Sandra Lowe" w:date="2021-10-11T17:06:00Z">
          <w:pPr>
            <w:spacing w:before="0" w:after="0"/>
          </w:pPr>
        </w:pPrChange>
      </w:pPr>
      <w:ins w:id="28" w:author="Sandra Lowe" w:date="2021-10-11T17:05:00Z">
        <w:r w:rsidRPr="00C26F60">
          <w:rPr>
            <w:b/>
            <w:rPrChange w:id="29" w:author="Sandra Lowe" w:date="2021-10-11T17:05:00Z">
              <w:rPr/>
            </w:rPrChange>
          </w:rPr>
          <w:t>Summary of Changes in Assessment Inputs</w:t>
        </w:r>
      </w:ins>
    </w:p>
    <w:p w14:paraId="48523EE2" w14:textId="1348C1EC" w:rsidR="005021E1" w:rsidRPr="005021E1" w:rsidDel="00C26F60" w:rsidRDefault="005021E1" w:rsidP="00C26F60">
      <w:pPr>
        <w:spacing w:before="0"/>
        <w:rPr>
          <w:del w:id="30" w:author="Sandra Lowe" w:date="2021-10-11T17:08:00Z"/>
          <w:rFonts w:ascii="Arial" w:eastAsiaTheme="minorHAnsi" w:hAnsi="Arial" w:cs="Arial"/>
          <w:color w:val="000000"/>
          <w:sz w:val="24"/>
          <w:szCs w:val="24"/>
        </w:rPr>
        <w:pPrChange w:id="31" w:author="Sandra Lowe" w:date="2021-10-11T17:08:00Z">
          <w:pPr>
            <w:autoSpaceDE w:val="0"/>
            <w:autoSpaceDN w:val="0"/>
            <w:adjustRightInd w:val="0"/>
            <w:spacing w:before="0" w:after="0"/>
          </w:pPr>
        </w:pPrChange>
      </w:pPr>
    </w:p>
    <w:p w14:paraId="66851CE2" w14:textId="6E413FE4" w:rsidR="00555757" w:rsidRPr="004F7936" w:rsidDel="00C26F60" w:rsidRDefault="005021E1" w:rsidP="005021E1">
      <w:pPr>
        <w:autoSpaceDE w:val="0"/>
        <w:autoSpaceDN w:val="0"/>
        <w:adjustRightInd w:val="0"/>
        <w:spacing w:before="0" w:after="0"/>
        <w:rPr>
          <w:del w:id="32" w:author="Sandra Lowe" w:date="2021-10-11T17:08:00Z"/>
          <w:rFonts w:ascii="Arial" w:eastAsiaTheme="minorHAnsi" w:hAnsi="Arial" w:cs="Arial"/>
          <w:color w:val="000000"/>
          <w:sz w:val="23"/>
          <w:szCs w:val="23"/>
        </w:rPr>
      </w:pPr>
      <w:del w:id="33" w:author="Sandra Lowe" w:date="2021-10-11T17:08:00Z">
        <w:r w:rsidRPr="005021E1" w:rsidDel="00C26F60">
          <w:rPr>
            <w:rFonts w:ascii="Arial" w:eastAsiaTheme="minorHAnsi" w:hAnsi="Arial" w:cs="Arial"/>
            <w:b/>
            <w:bCs/>
            <w:color w:val="000000"/>
            <w:sz w:val="23"/>
            <w:szCs w:val="23"/>
          </w:rPr>
          <w:delText xml:space="preserve">Updated catch and projection </w:delText>
        </w:r>
      </w:del>
    </w:p>
    <w:p w14:paraId="41A95937" w14:textId="7C79CE74" w:rsidR="00555757" w:rsidRDefault="00555757" w:rsidP="00AB55F6">
      <w:pPr>
        <w:spacing w:after="0"/>
      </w:pPr>
      <w:r w:rsidRPr="002357CE">
        <w:t xml:space="preserve">This assessment used a single survey index of "total" </w:t>
      </w:r>
      <w:r w:rsidRPr="002357CE">
        <w:rPr>
          <w:i/>
        </w:rPr>
        <w:t>Hippoglossoides spp.</w:t>
      </w:r>
      <w:r w:rsidRPr="002357CE">
        <w:t xml:space="preserve"> biomass that included the EBS </w:t>
      </w:r>
      <w:r w:rsidRPr="00EC3AAB">
        <w:t>“standard” survey areas and AI surve</w:t>
      </w:r>
      <w:r w:rsidR="00EC3AAB" w:rsidRPr="00EC3AAB">
        <w:t xml:space="preserve">y areas for the years 1982-2021 (Table 2). </w:t>
      </w:r>
      <w:r>
        <w:t xml:space="preserve">As was done in the 2020 assessment, </w:t>
      </w:r>
      <w:r>
        <w:rPr>
          <w:snapToGrid w:val="0"/>
        </w:rPr>
        <w:t>a</w:t>
      </w:r>
      <w:r w:rsidRPr="002357CE">
        <w:rPr>
          <w:snapToGrid w:val="0"/>
        </w:rPr>
        <w:t xml:space="preserve"> linear regression is used to estimate a relationship between EBS shelf </w:t>
      </w:r>
      <w:r w:rsidRPr="002357CE">
        <w:rPr>
          <w:i/>
          <w:snapToGrid w:val="0"/>
        </w:rPr>
        <w:t>Hippoglossoides spp.</w:t>
      </w:r>
      <w:r w:rsidRPr="002357CE">
        <w:rPr>
          <w:snapToGrid w:val="0"/>
        </w:rPr>
        <w:t xml:space="preserve"> survey biomass estimates and AI survey biomass estimates; this relationship is used to estimate AI survey biomass in years when no AI survey occurred (by using the linear equation to find an AI biomass estimate in a particular year based on the EBS biomass estimate for that year). </w:t>
      </w:r>
      <w:ins w:id="34" w:author="Sandra Lowe" w:date="2021-10-11T19:36:00Z">
        <w:r w:rsidR="00535EB2">
          <w:rPr>
            <w:snapToGrid w:val="0"/>
          </w:rPr>
          <w:t>There was no AI survey conducted in 2021</w:t>
        </w:r>
      </w:ins>
      <w:ins w:id="35" w:author="Sandra Lowe" w:date="2021-10-11T19:37:00Z">
        <w:r w:rsidR="00535EB2">
          <w:rPr>
            <w:snapToGrid w:val="0"/>
          </w:rPr>
          <w:t xml:space="preserve"> and </w:t>
        </w:r>
      </w:ins>
      <w:ins w:id="36" w:author="Sandra Lowe" w:date="2021-10-11T19:38:00Z">
        <w:r w:rsidR="00535EB2">
          <w:rPr>
            <w:snapToGrid w:val="0"/>
          </w:rPr>
          <w:t>AI biomass was estimated with the linear equation</w:t>
        </w:r>
      </w:ins>
      <w:ins w:id="37" w:author="Sandra Lowe" w:date="2021-10-11T19:36:00Z">
        <w:r w:rsidR="00535EB2">
          <w:rPr>
            <w:snapToGrid w:val="0"/>
          </w:rPr>
          <w:t>.</w:t>
        </w:r>
      </w:ins>
      <w:del w:id="38" w:author="Sandra Lowe" w:date="2021-10-11T17:08:00Z">
        <w:r w:rsidRPr="002357CE" w:rsidDel="00C26F60">
          <w:delText xml:space="preserve">Based on these surveys, </w:delText>
        </w:r>
        <w:r w:rsidRPr="002357CE" w:rsidDel="00C26F60">
          <w:rPr>
            <w:i/>
          </w:rPr>
          <w:delText>Hippoglossoides</w:delText>
        </w:r>
        <w:r w:rsidRPr="002357CE" w:rsidDel="00C26F60">
          <w:delText xml:space="preserve"> </w:delText>
        </w:r>
        <w:r w:rsidRPr="00201578" w:rsidDel="00C26F60">
          <w:rPr>
            <w:i/>
          </w:rPr>
          <w:delText>spp</w:delText>
        </w:r>
        <w:r w:rsidRPr="002357CE" w:rsidDel="00C26F60">
          <w:delText>. biomass approximately quadrupled from the early 1980s to a maximum in 1997 (795,463 t</w:delText>
        </w:r>
        <w:r w:rsidRPr="00C9559E" w:rsidDel="00C26F60">
          <w:delText xml:space="preserve">). Estimated biomass then declined to 401,723 t in 2000 before increasing to a recent high of </w:delText>
        </w:r>
      </w:del>
      <w:bookmarkStart w:id="39" w:name="_GoBack"/>
      <w:bookmarkEnd w:id="39"/>
      <w:del w:id="40" w:author="Sandra Lowe" w:date="2021-10-11T19:39:00Z">
        <w:r w:rsidRPr="00C9559E" w:rsidDel="00535EB2">
          <w:delText>644,948 t in 2006.</w:delText>
        </w:r>
      </w:del>
      <w:r w:rsidRPr="00C9559E">
        <w:t xml:space="preserve"> </w:t>
      </w:r>
      <w:r>
        <w:t>The 2021</w:t>
      </w:r>
      <w:r w:rsidRPr="00C9559E">
        <w:t xml:space="preserve"> </w:t>
      </w:r>
      <w:ins w:id="41" w:author="Sandra Lowe" w:date="2021-10-11T17:10:00Z">
        <w:r w:rsidR="00C26F60">
          <w:t xml:space="preserve">total BSAI </w:t>
        </w:r>
      </w:ins>
      <w:r w:rsidRPr="00C9559E">
        <w:t>estimate was</w:t>
      </w:r>
      <w:r>
        <w:t xml:space="preserve"> 671,580</w:t>
      </w:r>
      <w:r w:rsidRPr="00C9559E">
        <w:t xml:space="preserve"> t</w:t>
      </w:r>
      <w:r w:rsidR="002C6116">
        <w:t>, an increase over the 2019 estimate of 604,446 t.</w:t>
      </w:r>
    </w:p>
    <w:p w14:paraId="3D03A247" w14:textId="58DCFD1B" w:rsidR="00555757" w:rsidRDefault="00555757" w:rsidP="00AB55F6">
      <w:pPr>
        <w:autoSpaceDE w:val="0"/>
        <w:autoSpaceDN w:val="0"/>
        <w:adjustRightInd w:val="0"/>
        <w:spacing w:before="0" w:after="0"/>
        <w:rPr>
          <w:rFonts w:eastAsiaTheme="minorHAnsi"/>
          <w:color w:val="000000"/>
          <w:szCs w:val="22"/>
        </w:rPr>
      </w:pPr>
    </w:p>
    <w:p w14:paraId="27021605" w14:textId="77777777" w:rsidR="003003A7" w:rsidRDefault="005021E1" w:rsidP="00AB55F6">
      <w:pPr>
        <w:spacing w:before="0" w:after="0"/>
        <w:rPr>
          <w:ins w:id="42" w:author="Sandra Lowe" w:date="2021-10-11T17:15:00Z"/>
          <w:rFonts w:eastAsiaTheme="minorHAnsi"/>
          <w:color w:val="000000"/>
          <w:szCs w:val="22"/>
        </w:rPr>
      </w:pPr>
      <w:del w:id="43" w:author="Sandra Lowe" w:date="2021-10-11T17:11:00Z">
        <w:r w:rsidRPr="005021E1" w:rsidDel="00C26F60">
          <w:rPr>
            <w:rFonts w:eastAsiaTheme="minorHAnsi"/>
            <w:color w:val="000000"/>
            <w:szCs w:val="22"/>
          </w:rPr>
          <w:delText xml:space="preserve">Flathead sole is managed in Tier 3a. </w:delText>
        </w:r>
      </w:del>
      <w:r w:rsidRPr="005021E1">
        <w:rPr>
          <w:rFonts w:eastAsiaTheme="minorHAnsi"/>
          <w:color w:val="000000"/>
          <w:szCs w:val="22"/>
        </w:rPr>
        <w:t>To run the projection model to predict ABC’s for 202</w:t>
      </w:r>
      <w:ins w:id="44" w:author="Sandra Lowe" w:date="2021-10-11T17:11:00Z">
        <w:r w:rsidR="00C26F60">
          <w:rPr>
            <w:rFonts w:eastAsiaTheme="minorHAnsi"/>
            <w:color w:val="000000"/>
            <w:szCs w:val="22"/>
          </w:rPr>
          <w:t>2</w:t>
        </w:r>
      </w:ins>
      <w:del w:id="45" w:author="Sandra Lowe" w:date="2021-10-11T17:11:00Z">
        <w:r w:rsidRPr="005021E1" w:rsidDel="00C26F60">
          <w:rPr>
            <w:rFonts w:eastAsiaTheme="minorHAnsi"/>
            <w:color w:val="000000"/>
            <w:szCs w:val="22"/>
          </w:rPr>
          <w:delText>0</w:delText>
        </w:r>
      </w:del>
      <w:r w:rsidRPr="005021E1">
        <w:rPr>
          <w:rFonts w:eastAsiaTheme="minorHAnsi"/>
          <w:color w:val="000000"/>
          <w:szCs w:val="22"/>
        </w:rPr>
        <w:t xml:space="preserve"> and 202</w:t>
      </w:r>
      <w:ins w:id="46" w:author="Sandra Lowe" w:date="2021-10-11T17:11:00Z">
        <w:r w:rsidR="00C26F60">
          <w:rPr>
            <w:rFonts w:eastAsiaTheme="minorHAnsi"/>
            <w:color w:val="000000"/>
            <w:szCs w:val="22"/>
          </w:rPr>
          <w:t>3</w:t>
        </w:r>
      </w:ins>
      <w:del w:id="47" w:author="Sandra Lowe" w:date="2021-10-11T17:11:00Z">
        <w:r w:rsidRPr="005021E1" w:rsidDel="00C26F60">
          <w:rPr>
            <w:rFonts w:eastAsiaTheme="minorHAnsi"/>
            <w:color w:val="000000"/>
            <w:szCs w:val="22"/>
          </w:rPr>
          <w:delText>1</w:delText>
        </w:r>
      </w:del>
      <w:r w:rsidRPr="005021E1">
        <w:rPr>
          <w:rFonts w:eastAsiaTheme="minorHAnsi"/>
          <w:color w:val="000000"/>
          <w:szCs w:val="22"/>
        </w:rPr>
        <w:t xml:space="preserve">, estimates are required for the total catches in </w:t>
      </w:r>
      <w:r w:rsidR="00324BE2">
        <w:rPr>
          <w:rFonts w:eastAsiaTheme="minorHAnsi"/>
          <w:color w:val="000000"/>
          <w:szCs w:val="22"/>
        </w:rPr>
        <w:t>2021-2023</w:t>
      </w:r>
      <w:r w:rsidRPr="005021E1">
        <w:rPr>
          <w:rFonts w:eastAsiaTheme="minorHAnsi"/>
          <w:color w:val="000000"/>
          <w:szCs w:val="22"/>
        </w:rPr>
        <w:t xml:space="preserve">. The final catch for </w:t>
      </w:r>
      <w:r w:rsidR="00324BE2">
        <w:rPr>
          <w:rFonts w:eastAsiaTheme="minorHAnsi"/>
          <w:color w:val="000000"/>
          <w:szCs w:val="22"/>
        </w:rPr>
        <w:t>2021</w:t>
      </w:r>
      <w:r w:rsidRPr="005021E1">
        <w:rPr>
          <w:rFonts w:eastAsiaTheme="minorHAnsi"/>
          <w:color w:val="000000"/>
          <w:szCs w:val="22"/>
        </w:rPr>
        <w:t xml:space="preserve"> </w:t>
      </w:r>
      <w:ins w:id="48" w:author="Sandra Lowe" w:date="2021-10-11T17:12:00Z">
        <w:r w:rsidR="00C26F60" w:rsidRPr="00C26F60">
          <w:rPr>
            <w:rFonts w:eastAsiaTheme="minorHAnsi"/>
            <w:color w:val="000000"/>
            <w:szCs w:val="22"/>
            <w:highlight w:val="yellow"/>
            <w:rPrChange w:id="49" w:author="Sandra Lowe" w:date="2021-10-11T17:13:00Z">
              <w:rPr>
                <w:rFonts w:eastAsiaTheme="minorHAnsi"/>
                <w:color w:val="000000"/>
                <w:szCs w:val="22"/>
              </w:rPr>
            </w:rPrChange>
          </w:rPr>
          <w:t>(9</w:t>
        </w:r>
      </w:ins>
      <w:ins w:id="50" w:author="Sandra Lowe" w:date="2021-10-11T17:13:00Z">
        <w:r w:rsidR="00C26F60">
          <w:rPr>
            <w:rFonts w:eastAsiaTheme="minorHAnsi"/>
            <w:color w:val="000000"/>
            <w:szCs w:val="22"/>
            <w:highlight w:val="yellow"/>
          </w:rPr>
          <w:t>,</w:t>
        </w:r>
      </w:ins>
      <w:ins w:id="51" w:author="Sandra Lowe" w:date="2021-10-11T17:12:00Z">
        <w:r w:rsidR="00C26F60" w:rsidRPr="00C26F60">
          <w:rPr>
            <w:rFonts w:eastAsiaTheme="minorHAnsi"/>
            <w:color w:val="000000"/>
            <w:szCs w:val="22"/>
            <w:highlight w:val="yellow"/>
            <w:rPrChange w:id="52" w:author="Sandra Lowe" w:date="2021-10-11T17:13:00Z">
              <w:rPr>
                <w:rFonts w:eastAsiaTheme="minorHAnsi"/>
                <w:color w:val="000000"/>
                <w:szCs w:val="22"/>
              </w:rPr>
            </w:rPrChange>
          </w:rPr>
          <w:t>272</w:t>
        </w:r>
      </w:ins>
      <w:ins w:id="53" w:author="Sandra Lowe" w:date="2021-10-11T17:13:00Z">
        <w:r w:rsidR="00C26F60">
          <w:rPr>
            <w:rFonts w:eastAsiaTheme="minorHAnsi"/>
            <w:color w:val="000000"/>
            <w:szCs w:val="22"/>
            <w:highlight w:val="yellow"/>
          </w:rPr>
          <w:t xml:space="preserve"> t</w:t>
        </w:r>
      </w:ins>
      <w:ins w:id="54" w:author="Sandra Lowe" w:date="2021-10-11T17:12:00Z">
        <w:r w:rsidR="00C26F60" w:rsidRPr="00C26F60">
          <w:rPr>
            <w:rFonts w:eastAsiaTheme="minorHAnsi"/>
            <w:color w:val="000000"/>
            <w:szCs w:val="22"/>
            <w:highlight w:val="yellow"/>
            <w:rPrChange w:id="55" w:author="Sandra Lowe" w:date="2021-10-11T17:13:00Z">
              <w:rPr>
                <w:rFonts w:eastAsiaTheme="minorHAnsi"/>
                <w:color w:val="000000"/>
                <w:szCs w:val="22"/>
              </w:rPr>
            </w:rPrChange>
          </w:rPr>
          <w:t>)</w:t>
        </w:r>
        <w:r w:rsidR="00C26F60">
          <w:rPr>
            <w:rFonts w:eastAsiaTheme="minorHAnsi"/>
            <w:color w:val="000000"/>
            <w:szCs w:val="22"/>
          </w:rPr>
          <w:t xml:space="preserve"> </w:t>
        </w:r>
      </w:ins>
      <w:r w:rsidRPr="005021E1">
        <w:rPr>
          <w:rFonts w:eastAsiaTheme="minorHAnsi"/>
          <w:color w:val="000000"/>
          <w:szCs w:val="22"/>
        </w:rPr>
        <w:t xml:space="preserve">was estimated by adding the average catch between </w:t>
      </w:r>
      <w:r w:rsidR="00D8750D" w:rsidRPr="00D8750D">
        <w:rPr>
          <w:rFonts w:eastAsiaTheme="minorHAnsi"/>
          <w:color w:val="000000"/>
          <w:szCs w:val="22"/>
          <w:highlight w:val="yellow"/>
        </w:rPr>
        <w:t>September 22</w:t>
      </w:r>
      <w:r w:rsidRPr="005021E1">
        <w:rPr>
          <w:rFonts w:eastAsiaTheme="minorHAnsi"/>
          <w:color w:val="000000"/>
          <w:szCs w:val="22"/>
        </w:rPr>
        <w:t xml:space="preserve"> and December 31 over the years </w:t>
      </w:r>
      <w:r w:rsidR="00324BE2">
        <w:rPr>
          <w:rFonts w:eastAsiaTheme="minorHAnsi"/>
          <w:color w:val="000000"/>
          <w:szCs w:val="22"/>
        </w:rPr>
        <w:t>2016</w:t>
      </w:r>
      <w:r w:rsidRPr="005021E1">
        <w:rPr>
          <w:rFonts w:eastAsiaTheme="minorHAnsi"/>
          <w:color w:val="000000"/>
          <w:szCs w:val="22"/>
        </w:rPr>
        <w:t>-</w:t>
      </w:r>
      <w:r w:rsidR="00324BE2">
        <w:rPr>
          <w:rFonts w:eastAsiaTheme="minorHAnsi"/>
          <w:color w:val="000000"/>
          <w:szCs w:val="22"/>
        </w:rPr>
        <w:t>2020</w:t>
      </w:r>
      <w:r w:rsidRPr="005021E1">
        <w:rPr>
          <w:rFonts w:eastAsiaTheme="minorHAnsi"/>
          <w:color w:val="000000"/>
          <w:szCs w:val="22"/>
        </w:rPr>
        <w:t xml:space="preserve"> to the current catch. The </w:t>
      </w:r>
      <w:r w:rsidR="00324BE2">
        <w:rPr>
          <w:rFonts w:eastAsiaTheme="minorHAnsi"/>
          <w:color w:val="000000"/>
          <w:szCs w:val="22"/>
        </w:rPr>
        <w:t>2022</w:t>
      </w:r>
      <w:r w:rsidRPr="005021E1">
        <w:rPr>
          <w:rFonts w:eastAsiaTheme="minorHAnsi"/>
          <w:color w:val="000000"/>
          <w:szCs w:val="22"/>
        </w:rPr>
        <w:t xml:space="preserve"> and </w:t>
      </w:r>
      <w:r w:rsidR="00324BE2">
        <w:rPr>
          <w:rFonts w:eastAsiaTheme="minorHAnsi"/>
          <w:color w:val="000000"/>
          <w:szCs w:val="22"/>
        </w:rPr>
        <w:t>2023</w:t>
      </w:r>
      <w:r w:rsidRPr="005021E1">
        <w:rPr>
          <w:rFonts w:eastAsiaTheme="minorHAnsi"/>
          <w:color w:val="000000"/>
          <w:szCs w:val="22"/>
        </w:rPr>
        <w:t xml:space="preserve"> catches </w:t>
      </w:r>
      <w:ins w:id="56" w:author="Sandra Lowe" w:date="2021-10-11T17:13:00Z">
        <w:r w:rsidR="00C26F60">
          <w:rPr>
            <w:rFonts w:eastAsiaTheme="minorHAnsi"/>
            <w:color w:val="000000"/>
            <w:szCs w:val="22"/>
          </w:rPr>
          <w:t>(11,141</w:t>
        </w:r>
      </w:ins>
      <w:ins w:id="57" w:author="Sandra Lowe" w:date="2021-10-11T17:14:00Z">
        <w:r w:rsidR="00C26F60">
          <w:rPr>
            <w:rFonts w:eastAsiaTheme="minorHAnsi"/>
            <w:color w:val="000000"/>
            <w:szCs w:val="22"/>
          </w:rPr>
          <w:t>t)</w:t>
        </w:r>
      </w:ins>
      <w:ins w:id="58" w:author="Sandra Lowe" w:date="2021-10-11T17:13:00Z">
        <w:r w:rsidR="00C26F60">
          <w:rPr>
            <w:rFonts w:eastAsiaTheme="minorHAnsi"/>
            <w:color w:val="000000"/>
            <w:szCs w:val="22"/>
          </w:rPr>
          <w:t xml:space="preserve"> </w:t>
        </w:r>
      </w:ins>
      <w:r w:rsidRPr="005021E1">
        <w:rPr>
          <w:rFonts w:eastAsiaTheme="minorHAnsi"/>
          <w:color w:val="000000"/>
          <w:szCs w:val="22"/>
        </w:rPr>
        <w:t>were estimated as the average catch over the previous 5 years (</w:t>
      </w:r>
      <w:r w:rsidR="00324BE2">
        <w:rPr>
          <w:rFonts w:eastAsiaTheme="minorHAnsi"/>
          <w:color w:val="000000"/>
          <w:szCs w:val="22"/>
        </w:rPr>
        <w:t>2016</w:t>
      </w:r>
      <w:r w:rsidRPr="005021E1">
        <w:rPr>
          <w:rFonts w:eastAsiaTheme="minorHAnsi"/>
          <w:color w:val="000000"/>
          <w:szCs w:val="22"/>
        </w:rPr>
        <w:t>-</w:t>
      </w:r>
      <w:r w:rsidR="00324BE2">
        <w:rPr>
          <w:rFonts w:eastAsiaTheme="minorHAnsi"/>
          <w:color w:val="000000"/>
          <w:szCs w:val="22"/>
        </w:rPr>
        <w:t>2020</w:t>
      </w:r>
      <w:r w:rsidRPr="005021E1">
        <w:rPr>
          <w:rFonts w:eastAsiaTheme="minorHAnsi"/>
          <w:color w:val="000000"/>
          <w:szCs w:val="22"/>
        </w:rPr>
        <w:t xml:space="preserve">). </w:t>
      </w:r>
    </w:p>
    <w:p w14:paraId="06FEAD1B" w14:textId="77777777" w:rsidR="003003A7" w:rsidRDefault="003003A7" w:rsidP="00AB55F6">
      <w:pPr>
        <w:spacing w:before="0" w:after="0"/>
        <w:rPr>
          <w:ins w:id="59" w:author="Sandra Lowe" w:date="2021-10-11T17:15:00Z"/>
          <w:rFonts w:eastAsiaTheme="minorHAnsi"/>
          <w:color w:val="000000"/>
          <w:szCs w:val="22"/>
        </w:rPr>
      </w:pPr>
    </w:p>
    <w:p w14:paraId="03CB7378" w14:textId="6DDBC659" w:rsidR="003003A7" w:rsidRPr="003003A7" w:rsidRDefault="003003A7" w:rsidP="00AB55F6">
      <w:pPr>
        <w:spacing w:before="0" w:after="0"/>
        <w:rPr>
          <w:ins w:id="60" w:author="Sandra Lowe" w:date="2021-10-11T17:15:00Z"/>
          <w:rFonts w:eastAsiaTheme="minorHAnsi"/>
          <w:b/>
          <w:color w:val="000000"/>
          <w:szCs w:val="22"/>
          <w:rPrChange w:id="61" w:author="Sandra Lowe" w:date="2021-10-11T17:15:00Z">
            <w:rPr>
              <w:ins w:id="62" w:author="Sandra Lowe" w:date="2021-10-11T17:15:00Z"/>
              <w:rFonts w:eastAsiaTheme="minorHAnsi"/>
              <w:color w:val="000000"/>
              <w:szCs w:val="22"/>
            </w:rPr>
          </w:rPrChange>
        </w:rPr>
      </w:pPr>
      <w:ins w:id="63" w:author="Sandra Lowe" w:date="2021-10-11T17:15:00Z">
        <w:r w:rsidRPr="003003A7">
          <w:rPr>
            <w:rFonts w:eastAsiaTheme="minorHAnsi"/>
            <w:b/>
            <w:color w:val="000000"/>
            <w:szCs w:val="22"/>
            <w:rPrChange w:id="64" w:author="Sandra Lowe" w:date="2021-10-11T17:15:00Z">
              <w:rPr>
                <w:rFonts w:eastAsiaTheme="minorHAnsi"/>
                <w:color w:val="000000"/>
                <w:szCs w:val="22"/>
              </w:rPr>
            </w:rPrChange>
          </w:rPr>
          <w:t>Summary of Results</w:t>
        </w:r>
      </w:ins>
    </w:p>
    <w:p w14:paraId="01294751" w14:textId="77777777" w:rsidR="003003A7" w:rsidRDefault="003003A7" w:rsidP="00AB55F6">
      <w:pPr>
        <w:spacing w:before="0" w:after="0"/>
        <w:rPr>
          <w:ins w:id="65" w:author="Sandra Lowe" w:date="2021-10-11T17:15:00Z"/>
          <w:rFonts w:eastAsiaTheme="minorHAnsi"/>
          <w:color w:val="000000"/>
          <w:szCs w:val="22"/>
        </w:rPr>
      </w:pPr>
    </w:p>
    <w:p w14:paraId="635B5035" w14:textId="73439C2E" w:rsidR="00BD1981" w:rsidRDefault="005021E1" w:rsidP="00AB55F6">
      <w:pPr>
        <w:spacing w:before="0" w:after="0"/>
        <w:rPr>
          <w:ins w:id="66" w:author="Sandra Lowe" w:date="2021-10-11T17:14:00Z"/>
          <w:rFonts w:eastAsiaTheme="minorHAnsi"/>
          <w:color w:val="000000"/>
          <w:szCs w:val="22"/>
        </w:rPr>
      </w:pPr>
      <w:r w:rsidRPr="005021E1">
        <w:rPr>
          <w:rFonts w:eastAsiaTheme="minorHAnsi"/>
          <w:color w:val="000000"/>
          <w:szCs w:val="22"/>
        </w:rPr>
        <w:t xml:space="preserve">Based on the updated projection model results, the recommended ABC’s for </w:t>
      </w:r>
      <w:r w:rsidR="00324BE2">
        <w:rPr>
          <w:rFonts w:eastAsiaTheme="minorHAnsi"/>
          <w:color w:val="000000"/>
          <w:szCs w:val="22"/>
        </w:rPr>
        <w:t>2022</w:t>
      </w:r>
      <w:r w:rsidRPr="005021E1">
        <w:rPr>
          <w:rFonts w:eastAsiaTheme="minorHAnsi"/>
          <w:color w:val="000000"/>
          <w:szCs w:val="22"/>
        </w:rPr>
        <w:t xml:space="preserve"> and 202</w:t>
      </w:r>
      <w:r w:rsidR="00324BE2">
        <w:rPr>
          <w:rFonts w:eastAsiaTheme="minorHAnsi"/>
          <w:color w:val="000000"/>
          <w:szCs w:val="22"/>
        </w:rPr>
        <w:t xml:space="preserve">3 are listed in the table below; the new ABC recommendation and OFL for both 2022 and 2023 are both slightly </w:t>
      </w:r>
      <w:r w:rsidR="00324BE2" w:rsidRPr="007B511E">
        <w:rPr>
          <w:rFonts w:eastAsiaTheme="minorHAnsi"/>
          <w:color w:val="000000"/>
          <w:szCs w:val="22"/>
          <w:highlight w:val="yellow"/>
        </w:rPr>
        <w:t>higher</w:t>
      </w:r>
      <w:r w:rsidR="00324BE2">
        <w:rPr>
          <w:rFonts w:eastAsiaTheme="minorHAnsi"/>
          <w:color w:val="000000"/>
          <w:szCs w:val="22"/>
        </w:rPr>
        <w:t xml:space="preserve"> than those projected during the last full assessment (2020).</w:t>
      </w:r>
    </w:p>
    <w:p w14:paraId="686B94E3" w14:textId="77777777" w:rsidR="00C26F60" w:rsidRPr="00852C79" w:rsidRDefault="00C26F60" w:rsidP="00AB55F6">
      <w:pPr>
        <w:spacing w:before="0" w:after="0"/>
        <w:rPr>
          <w:rFonts w:eastAsiaTheme="minorHAnsi"/>
          <w:color w:val="000000"/>
          <w:szCs w:val="22"/>
        </w:rPr>
      </w:pPr>
    </w:p>
    <w:tbl>
      <w:tblPr>
        <w:tblW w:w="9620" w:type="dxa"/>
        <w:tblLayout w:type="fixed"/>
        <w:tblLook w:val="04A0" w:firstRow="1" w:lastRow="0" w:firstColumn="1" w:lastColumn="0" w:noHBand="0" w:noVBand="1"/>
      </w:tblPr>
      <w:tblGrid>
        <w:gridCol w:w="3770"/>
        <w:gridCol w:w="1098"/>
        <w:gridCol w:w="1423"/>
        <w:gridCol w:w="1945"/>
        <w:gridCol w:w="1384"/>
      </w:tblGrid>
      <w:tr w:rsidR="00524991" w:rsidRPr="00090C4C" w14:paraId="2EB0B47A" w14:textId="77777777" w:rsidTr="00524991">
        <w:tc>
          <w:tcPr>
            <w:tcW w:w="37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145B39" w14:textId="77777777" w:rsidR="00524991" w:rsidRPr="00090C4C" w:rsidRDefault="00524991" w:rsidP="00CF1887">
            <w:pPr>
              <w:keepNext/>
              <w:keepLines/>
              <w:spacing w:before="0" w:after="0"/>
              <w:jc w:val="both"/>
              <w:rPr>
                <w:b/>
                <w:bCs/>
                <w:color w:val="000000"/>
                <w:szCs w:val="22"/>
              </w:rPr>
            </w:pPr>
            <w:r w:rsidRPr="00090C4C">
              <w:rPr>
                <w:b/>
                <w:bCs/>
                <w:color w:val="000000"/>
                <w:szCs w:val="22"/>
              </w:rPr>
              <w:t>Quantity</w:t>
            </w:r>
          </w:p>
        </w:tc>
        <w:tc>
          <w:tcPr>
            <w:tcW w:w="252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3FC6144" w14:textId="77777777" w:rsidR="00524991" w:rsidRPr="00090C4C" w:rsidRDefault="00524991" w:rsidP="00CF1887">
            <w:pPr>
              <w:keepNext/>
              <w:keepLines/>
              <w:spacing w:before="0" w:after="0"/>
              <w:jc w:val="center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As estimated or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08F60" w14:textId="77777777" w:rsidR="00524991" w:rsidRPr="00090C4C" w:rsidRDefault="00524991" w:rsidP="00524991">
            <w:pPr>
              <w:keepNext/>
              <w:keepLines/>
              <w:pBdr>
                <w:top w:val="single" w:sz="4" w:space="1" w:color="auto"/>
                <w:left w:val="single" w:sz="4" w:space="4" w:color="auto"/>
              </w:pBdr>
              <w:spacing w:before="0" w:after="0"/>
              <w:jc w:val="center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As estimated or</w:t>
            </w:r>
          </w:p>
          <w:p w14:paraId="042C3317" w14:textId="7C7933AF" w:rsidR="00524991" w:rsidRPr="00090C4C" w:rsidRDefault="00524991" w:rsidP="00524991">
            <w:pPr>
              <w:keepNext/>
              <w:keepLines/>
              <w:pBdr>
                <w:top w:val="single" w:sz="4" w:space="1" w:color="auto"/>
                <w:left w:val="single" w:sz="4" w:space="4" w:color="auto"/>
              </w:pBdr>
              <w:spacing w:before="0" w:after="0"/>
              <w:jc w:val="center"/>
              <w:rPr>
                <w:color w:val="000000"/>
                <w:szCs w:val="22"/>
              </w:rPr>
            </w:pPr>
            <w:r w:rsidRPr="00090C4C">
              <w:rPr>
                <w:i/>
                <w:iCs/>
                <w:color w:val="000000"/>
                <w:szCs w:val="22"/>
              </w:rPr>
              <w:t>recommended this</w:t>
            </w:r>
            <w:r w:rsidRPr="00090C4C">
              <w:rPr>
                <w:color w:val="000000"/>
                <w:szCs w:val="22"/>
              </w:rPr>
              <w:t xml:space="preserve"> year for:</w:t>
            </w:r>
          </w:p>
        </w:tc>
      </w:tr>
      <w:tr w:rsidR="00524991" w:rsidRPr="00090C4C" w14:paraId="7550EB60" w14:textId="77777777" w:rsidTr="00524991"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086BDC" w14:textId="77777777" w:rsidR="00524991" w:rsidRPr="00090C4C" w:rsidRDefault="00524991" w:rsidP="00CF1887">
            <w:pPr>
              <w:keepNext/>
              <w:keepLines/>
              <w:spacing w:before="0" w:after="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25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A1EB1F5" w14:textId="77777777" w:rsidR="00524991" w:rsidRPr="00090C4C" w:rsidRDefault="00524991" w:rsidP="00CF1887">
            <w:pPr>
              <w:keepNext/>
              <w:keepLines/>
              <w:spacing w:before="0" w:after="0"/>
              <w:jc w:val="center"/>
              <w:rPr>
                <w:i/>
                <w:iCs/>
                <w:color w:val="000000"/>
                <w:szCs w:val="22"/>
              </w:rPr>
            </w:pPr>
            <w:r w:rsidRPr="00090C4C">
              <w:rPr>
                <w:i/>
                <w:iCs/>
                <w:color w:val="000000"/>
                <w:szCs w:val="22"/>
              </w:rPr>
              <w:t>specified last</w:t>
            </w:r>
            <w:r w:rsidRPr="00090C4C">
              <w:rPr>
                <w:color w:val="000000"/>
                <w:szCs w:val="22"/>
              </w:rPr>
              <w:t xml:space="preserve"> year for:</w:t>
            </w:r>
          </w:p>
        </w:tc>
        <w:tc>
          <w:tcPr>
            <w:tcW w:w="332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DF872" w14:textId="5E577857" w:rsidR="00524991" w:rsidRPr="00090C4C" w:rsidRDefault="00524991" w:rsidP="00CF1887">
            <w:pPr>
              <w:keepNext/>
              <w:keepLines/>
              <w:spacing w:before="0" w:after="0"/>
              <w:jc w:val="center"/>
              <w:rPr>
                <w:i/>
                <w:iCs/>
                <w:color w:val="000000"/>
                <w:szCs w:val="22"/>
              </w:rPr>
            </w:pPr>
          </w:p>
        </w:tc>
      </w:tr>
      <w:tr w:rsidR="00141848" w:rsidRPr="00090C4C" w14:paraId="3A8102E0" w14:textId="77777777" w:rsidTr="00524991">
        <w:trPr>
          <w:trHeight w:val="433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62CA65" w14:textId="77777777" w:rsidR="00141848" w:rsidRPr="00090C4C" w:rsidRDefault="00141848" w:rsidP="00141848">
            <w:pPr>
              <w:keepNext/>
              <w:keepLines/>
              <w:spacing w:before="0" w:after="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10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E7E6E6"/>
            <w:vAlign w:val="center"/>
            <w:hideMark/>
          </w:tcPr>
          <w:p w14:paraId="34FB5CBC" w14:textId="5604C55F" w:rsidR="00141848" w:rsidRPr="00090C4C" w:rsidRDefault="00141848" w:rsidP="00141848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2021</w:t>
            </w:r>
          </w:p>
        </w:tc>
        <w:tc>
          <w:tcPr>
            <w:tcW w:w="1423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A215C2F" w14:textId="18BF989B" w:rsidR="00141848" w:rsidRPr="00090C4C" w:rsidRDefault="00141848" w:rsidP="00141848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2022</w:t>
            </w:r>
            <w:del w:id="67" w:author="Sandra Lowe" w:date="2021-10-11T17:18:00Z">
              <w:r w:rsidRPr="00090C4C" w:rsidDel="003003A7">
                <w:rPr>
                  <w:color w:val="000000"/>
                  <w:szCs w:val="22"/>
                </w:rPr>
                <w:delText>*</w:delText>
              </w:r>
            </w:del>
          </w:p>
        </w:tc>
        <w:tc>
          <w:tcPr>
            <w:tcW w:w="1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CDA4047" w14:textId="4762916D" w:rsidR="00141848" w:rsidRPr="00090C4C" w:rsidRDefault="00141848" w:rsidP="00E762F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202</w:t>
            </w:r>
            <w:r w:rsidR="00E762F7" w:rsidRPr="00090C4C">
              <w:rPr>
                <w:color w:val="000000"/>
                <w:szCs w:val="22"/>
              </w:rPr>
              <w:t>2</w:t>
            </w:r>
            <w:r w:rsidRPr="00090C4C">
              <w:rPr>
                <w:color w:val="000000"/>
                <w:szCs w:val="22"/>
              </w:rPr>
              <w:t>*</w:t>
            </w:r>
          </w:p>
        </w:tc>
        <w:tc>
          <w:tcPr>
            <w:tcW w:w="138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E0CF64" w14:textId="4BE8B1ED" w:rsidR="00141848" w:rsidRPr="00090C4C" w:rsidRDefault="00141848" w:rsidP="00E762F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202</w:t>
            </w:r>
            <w:r w:rsidR="00E762F7" w:rsidRPr="00090C4C">
              <w:rPr>
                <w:color w:val="000000"/>
                <w:szCs w:val="22"/>
              </w:rPr>
              <w:t>3</w:t>
            </w:r>
            <w:r w:rsidRPr="00090C4C">
              <w:rPr>
                <w:color w:val="000000"/>
                <w:szCs w:val="22"/>
              </w:rPr>
              <w:t>*</w:t>
            </w:r>
          </w:p>
        </w:tc>
      </w:tr>
      <w:tr w:rsidR="00141848" w:rsidRPr="00090C4C" w14:paraId="0F0EEBB8" w14:textId="77777777" w:rsidTr="00876D4B">
        <w:trPr>
          <w:trHeight w:val="433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581329" w14:textId="77777777" w:rsidR="00141848" w:rsidRPr="00090C4C" w:rsidRDefault="00141848" w:rsidP="00141848">
            <w:pPr>
              <w:keepNext/>
              <w:keepLines/>
              <w:spacing w:before="0" w:after="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10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7E3BFD3" w14:textId="77777777" w:rsidR="00141848" w:rsidRPr="00090C4C" w:rsidRDefault="00141848" w:rsidP="00141848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</w:p>
        </w:tc>
        <w:tc>
          <w:tcPr>
            <w:tcW w:w="1423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42B069" w14:textId="77777777" w:rsidR="00141848" w:rsidRPr="00090C4C" w:rsidRDefault="00141848" w:rsidP="00141848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</w:p>
        </w:tc>
        <w:tc>
          <w:tcPr>
            <w:tcW w:w="1945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47683CD" w14:textId="77777777" w:rsidR="00141848" w:rsidRPr="00090C4C" w:rsidRDefault="00141848" w:rsidP="00141848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</w:p>
        </w:tc>
        <w:tc>
          <w:tcPr>
            <w:tcW w:w="1384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B2DF5" w14:textId="77777777" w:rsidR="00141848" w:rsidRPr="00090C4C" w:rsidRDefault="00141848" w:rsidP="00141848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</w:p>
        </w:tc>
      </w:tr>
      <w:tr w:rsidR="00C2724A" w:rsidRPr="00090C4C" w14:paraId="64862246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75B1E8" w14:textId="77777777" w:rsidR="00C2724A" w:rsidRPr="00090C4C" w:rsidRDefault="00C2724A" w:rsidP="00C2724A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090C4C">
              <w:rPr>
                <w:i/>
                <w:iCs/>
                <w:color w:val="000000"/>
                <w:szCs w:val="22"/>
              </w:rPr>
              <w:t>M</w:t>
            </w:r>
            <w:r w:rsidRPr="00090C4C">
              <w:rPr>
                <w:color w:val="000000"/>
                <w:szCs w:val="22"/>
              </w:rPr>
              <w:t xml:space="preserve"> (natural mortality rate)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2036F6BD" w14:textId="11176524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0.2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77A461E3" w14:textId="498FBEC4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0.2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</w:tcPr>
          <w:p w14:paraId="784C2843" w14:textId="3AF88BFD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0.2 </w:t>
            </w:r>
          </w:p>
        </w:tc>
        <w:tc>
          <w:tcPr>
            <w:tcW w:w="1384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B19AA3" w14:textId="6C1F394E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0.2 </w:t>
            </w:r>
          </w:p>
        </w:tc>
      </w:tr>
      <w:tr w:rsidR="00C2724A" w:rsidRPr="00090C4C" w14:paraId="2EEEAB88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DDC714" w14:textId="77777777" w:rsidR="00C2724A" w:rsidRPr="00090C4C" w:rsidRDefault="00C2724A" w:rsidP="00C2724A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Tier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3F2AF01B" w14:textId="2A9630E2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3a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6D4A0B3B" w14:textId="5EDE131C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3a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</w:tcPr>
          <w:p w14:paraId="4C9DC4F4" w14:textId="04E661B9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3a 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999B7B" w14:textId="153F9767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3a </w:t>
            </w:r>
          </w:p>
        </w:tc>
      </w:tr>
      <w:tr w:rsidR="00D31617" w:rsidRPr="00090C4C" w14:paraId="7B7F1D91" w14:textId="77777777" w:rsidTr="009B6636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373ED3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Projected total (3+) biomass (t)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0371E3E5" w14:textId="088FFE2E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602,497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4340875B" w14:textId="1716D87F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608,576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1D958C9F" w14:textId="0F8ACD17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609,105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406C15" w14:textId="79123E0F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612,417</w:t>
            </w:r>
          </w:p>
        </w:tc>
      </w:tr>
      <w:tr w:rsidR="00D31617" w:rsidRPr="00090C4C" w14:paraId="5232B0B4" w14:textId="77777777" w:rsidTr="009B6636">
        <w:trPr>
          <w:trHeight w:val="332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9E4FDE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Projected Female spawning biomass (t)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126ACBCC" w14:textId="627C32F0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150,433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261903EA" w14:textId="51BB00DF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154,906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28B7E154" w14:textId="7DA957D3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155,622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4C2BA2" w14:textId="2F80957B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160,972</w:t>
            </w:r>
          </w:p>
        </w:tc>
      </w:tr>
      <w:tr w:rsidR="00D31617" w:rsidRPr="00090C4C" w14:paraId="6C92C1D7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B1D4D6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090C4C">
              <w:rPr>
                <w:i/>
                <w:iCs/>
                <w:color w:val="000000"/>
                <w:szCs w:val="22"/>
              </w:rPr>
              <w:t xml:space="preserve">     B</w:t>
            </w:r>
            <w:r w:rsidRPr="00090C4C">
              <w:rPr>
                <w:i/>
                <w:iCs/>
                <w:color w:val="000000"/>
                <w:szCs w:val="22"/>
                <w:vertAlign w:val="subscript"/>
              </w:rPr>
              <w:t>100%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2A3F01B7" w14:textId="0E1D4321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203,658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4E319994" w14:textId="13A513D8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203,658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5FDDA346" w14:textId="7C63CB08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203,658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CD8C78" w14:textId="58CB197C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203,658</w:t>
            </w:r>
          </w:p>
        </w:tc>
      </w:tr>
      <w:tr w:rsidR="00D31617" w:rsidRPr="00090C4C" w14:paraId="6A5CC547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2344AC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090C4C">
              <w:rPr>
                <w:i/>
                <w:iCs/>
                <w:color w:val="000000"/>
                <w:szCs w:val="22"/>
              </w:rPr>
              <w:t xml:space="preserve">     B</w:t>
            </w:r>
            <w:r w:rsidRPr="00090C4C">
              <w:rPr>
                <w:i/>
                <w:iCs/>
                <w:color w:val="000000"/>
                <w:szCs w:val="22"/>
                <w:vertAlign w:val="subscript"/>
              </w:rPr>
              <w:t>40%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450E6628" w14:textId="3EF70A8E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81,463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5471E70B" w14:textId="265CAF32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81,463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30B97B05" w14:textId="70FBC012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71,280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6B1497B" w14:textId="177EE298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71,280</w:t>
            </w:r>
          </w:p>
        </w:tc>
      </w:tr>
      <w:tr w:rsidR="00D31617" w:rsidRPr="00090C4C" w14:paraId="7E203D45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092D95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090C4C">
              <w:rPr>
                <w:i/>
                <w:iCs/>
                <w:color w:val="000000"/>
                <w:szCs w:val="22"/>
              </w:rPr>
              <w:t xml:space="preserve">     B</w:t>
            </w:r>
            <w:r w:rsidRPr="00090C4C">
              <w:rPr>
                <w:i/>
                <w:iCs/>
                <w:color w:val="000000"/>
                <w:szCs w:val="22"/>
                <w:vertAlign w:val="subscript"/>
              </w:rPr>
              <w:t>35%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6F26591C" w14:textId="4CB9E130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71,280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2D3578EA" w14:textId="1200C7FB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71,280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776C78A7" w14:textId="7A638E07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81,463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5DA218" w14:textId="0FC442DC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81,463</w:t>
            </w:r>
          </w:p>
        </w:tc>
      </w:tr>
      <w:tr w:rsidR="00D31617" w:rsidRPr="00090C4C" w14:paraId="6E324170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DB7601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090C4C">
              <w:rPr>
                <w:i/>
                <w:iCs/>
                <w:color w:val="000000"/>
                <w:szCs w:val="22"/>
              </w:rPr>
              <w:t>F</w:t>
            </w:r>
            <w:r w:rsidRPr="00090C4C">
              <w:rPr>
                <w:i/>
                <w:iCs/>
                <w:color w:val="000000"/>
                <w:szCs w:val="22"/>
                <w:vertAlign w:val="subscript"/>
              </w:rPr>
              <w:t>OFL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3F4ADA9B" w14:textId="43049DFB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0.46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35B148C5" w14:textId="232D900F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0.46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6D418CF3" w14:textId="47991833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0.46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C928E3" w14:textId="20D95515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0.46</w:t>
            </w:r>
          </w:p>
        </w:tc>
      </w:tr>
      <w:tr w:rsidR="00D31617" w:rsidRPr="00090C4C" w14:paraId="0E51A7DB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054FA4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090C4C">
              <w:rPr>
                <w:i/>
                <w:iCs/>
                <w:color w:val="000000"/>
                <w:szCs w:val="22"/>
              </w:rPr>
              <w:t>maxF</w:t>
            </w:r>
            <w:r w:rsidRPr="00090C4C">
              <w:rPr>
                <w:i/>
                <w:iCs/>
                <w:color w:val="000000"/>
                <w:szCs w:val="22"/>
                <w:vertAlign w:val="subscript"/>
              </w:rPr>
              <w:t>ABC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7BCCF40E" w14:textId="25FC5C2D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0.37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00BBC71C" w14:textId="5D69042F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0.37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3ED220C3" w14:textId="773EC382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0.37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E3FBD66" w14:textId="38567B25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0.37</w:t>
            </w:r>
          </w:p>
        </w:tc>
      </w:tr>
      <w:tr w:rsidR="00D31617" w:rsidRPr="00090C4C" w14:paraId="2F75F751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A14011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090C4C">
              <w:rPr>
                <w:i/>
                <w:iCs/>
                <w:color w:val="000000"/>
                <w:szCs w:val="22"/>
              </w:rPr>
              <w:t>F</w:t>
            </w:r>
            <w:r w:rsidRPr="00090C4C">
              <w:rPr>
                <w:i/>
                <w:iCs/>
                <w:color w:val="000000"/>
                <w:szCs w:val="22"/>
                <w:vertAlign w:val="subscript"/>
              </w:rPr>
              <w:t>ABC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5E23BF44" w14:textId="20D2771D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0.37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1C6D6D8B" w14:textId="45304690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0.37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2D103F2B" w14:textId="03325A16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0.37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542E02" w14:textId="239547D9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0.37</w:t>
            </w:r>
          </w:p>
        </w:tc>
      </w:tr>
      <w:tr w:rsidR="00D31617" w:rsidRPr="00090C4C" w14:paraId="58D0599F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9DAA2D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OFL (t)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4A9672B0" w14:textId="680FD089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75,863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08BAAAD3" w14:textId="41C009E3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77,763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7C380ECE" w14:textId="547205F3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78,072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9CF0D8" w14:textId="03F51E2D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80,130</w:t>
            </w:r>
          </w:p>
        </w:tc>
      </w:tr>
      <w:tr w:rsidR="00D31617" w:rsidRPr="00090C4C" w14:paraId="161549B1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0B09B8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maxABC (t)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5E80B354" w14:textId="7F481570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62,567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0A6C9568" w14:textId="0B6B70F0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64,119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02AC5BE0" w14:textId="47E5139A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64,375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4D507B" w14:textId="0A857D7D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66,068</w:t>
            </w:r>
          </w:p>
        </w:tc>
      </w:tr>
      <w:tr w:rsidR="00D31617" w:rsidRPr="00090C4C" w14:paraId="12092B1B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9B8CEF6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ABC (t)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7E6E6"/>
            <w:vAlign w:val="center"/>
          </w:tcPr>
          <w:p w14:paraId="51E88E08" w14:textId="33D8556B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62,567 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center"/>
          </w:tcPr>
          <w:p w14:paraId="619D9A80" w14:textId="0D51C67C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64,119 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763D1948" w14:textId="34B51DBD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64,375</w:t>
            </w:r>
          </w:p>
        </w:tc>
        <w:tc>
          <w:tcPr>
            <w:tcW w:w="1384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0FFD7DE" w14:textId="5081C973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66,068</w:t>
            </w:r>
          </w:p>
        </w:tc>
      </w:tr>
      <w:tr w:rsidR="00C2724A" w:rsidRPr="00090C4C" w14:paraId="3D7C01E7" w14:textId="77777777" w:rsidTr="00876D4B">
        <w:tc>
          <w:tcPr>
            <w:tcW w:w="37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C75AEB" w14:textId="77777777" w:rsidR="00C2724A" w:rsidRPr="00090C4C" w:rsidRDefault="00C2724A" w:rsidP="00C2724A">
            <w:pPr>
              <w:keepNext/>
              <w:keepLines/>
              <w:spacing w:before="0" w:after="0"/>
              <w:jc w:val="both"/>
              <w:rPr>
                <w:b/>
                <w:bCs/>
                <w:color w:val="000000"/>
                <w:szCs w:val="22"/>
              </w:rPr>
            </w:pPr>
            <w:r w:rsidRPr="00090C4C">
              <w:rPr>
                <w:b/>
                <w:bCs/>
                <w:color w:val="000000"/>
                <w:szCs w:val="22"/>
              </w:rPr>
              <w:t>Status</w:t>
            </w:r>
          </w:p>
        </w:tc>
        <w:tc>
          <w:tcPr>
            <w:tcW w:w="252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78E02" w14:textId="5FC956E4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 xml:space="preserve">As determined </w:t>
            </w:r>
            <w:r w:rsidRPr="00090C4C">
              <w:rPr>
                <w:i/>
                <w:iCs/>
                <w:color w:val="000000"/>
                <w:szCs w:val="22"/>
              </w:rPr>
              <w:t>last</w:t>
            </w:r>
            <w:r w:rsidRPr="00090C4C">
              <w:rPr>
                <w:color w:val="000000"/>
                <w:szCs w:val="22"/>
              </w:rPr>
              <w:t xml:space="preserve"> year for:</w:t>
            </w:r>
          </w:p>
        </w:tc>
        <w:tc>
          <w:tcPr>
            <w:tcW w:w="33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FDC1D" w14:textId="6D7F4C19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 xml:space="preserve">As determined </w:t>
            </w:r>
            <w:r w:rsidRPr="00090C4C">
              <w:rPr>
                <w:i/>
                <w:iCs/>
                <w:color w:val="000000"/>
                <w:szCs w:val="22"/>
              </w:rPr>
              <w:t>this</w:t>
            </w:r>
            <w:r w:rsidRPr="00090C4C">
              <w:rPr>
                <w:color w:val="000000"/>
                <w:szCs w:val="22"/>
              </w:rPr>
              <w:t xml:space="preserve"> year for:</w:t>
            </w:r>
          </w:p>
        </w:tc>
      </w:tr>
      <w:tr w:rsidR="00C2724A" w:rsidRPr="00090C4C" w14:paraId="1AB2C4EE" w14:textId="77777777" w:rsidTr="00876D4B">
        <w:tc>
          <w:tcPr>
            <w:tcW w:w="37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61CBB0" w14:textId="77777777" w:rsidR="00C2724A" w:rsidRPr="00090C4C" w:rsidRDefault="00C2724A" w:rsidP="00C2724A">
            <w:pPr>
              <w:keepNext/>
              <w:keepLines/>
              <w:spacing w:before="0" w:after="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7D017CD" w14:textId="2C7EC7A2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2019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DC66D" w14:textId="78BFDAAA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2020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68220ADA" w14:textId="2DDDECAD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2020</w:t>
            </w:r>
          </w:p>
        </w:tc>
        <w:tc>
          <w:tcPr>
            <w:tcW w:w="1384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07436E" w14:textId="0814FB41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2021</w:t>
            </w:r>
          </w:p>
        </w:tc>
      </w:tr>
      <w:tr w:rsidR="00C2724A" w:rsidRPr="00090C4C" w14:paraId="2EAD6CE8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399C93" w14:textId="77777777" w:rsidR="00C2724A" w:rsidRPr="00090C4C" w:rsidRDefault="00C2724A" w:rsidP="00C2724A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Overfishing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38A37E" w14:textId="449F262B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no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FE50ECA" w14:textId="0925CB75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n/a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</w:tcPr>
          <w:p w14:paraId="61751214" w14:textId="0AB25D4C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no</w:t>
            </w:r>
          </w:p>
        </w:tc>
        <w:tc>
          <w:tcPr>
            <w:tcW w:w="1384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37A08" w14:textId="77B1E5B4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n/a</w:t>
            </w:r>
          </w:p>
        </w:tc>
      </w:tr>
      <w:tr w:rsidR="00C2724A" w:rsidRPr="00090C4C" w14:paraId="63495617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37DE9E" w14:textId="77777777" w:rsidR="00C2724A" w:rsidRPr="00090C4C" w:rsidRDefault="00C2724A" w:rsidP="00C2724A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Overfished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64212C" w14:textId="7A3C5AB8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n/a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5983A8" w14:textId="296A9207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no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14:paraId="011C8260" w14:textId="7EC613F6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n/a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3DC25526" w14:textId="0FF8C206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no</w:t>
            </w:r>
          </w:p>
        </w:tc>
      </w:tr>
      <w:tr w:rsidR="00C2724A" w:rsidRPr="00090C4C" w14:paraId="01B8A26D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789A02" w14:textId="77777777" w:rsidR="00C2724A" w:rsidRPr="00090C4C" w:rsidRDefault="00C2724A" w:rsidP="00C2724A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Approaching overfished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0B8F68D" w14:textId="1B05A7DA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n/a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D73F0F" w14:textId="352847F3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no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469B195C" w14:textId="55382B2F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n/a</w:t>
            </w:r>
          </w:p>
        </w:tc>
        <w:tc>
          <w:tcPr>
            <w:tcW w:w="1384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28C273" w14:textId="66DD7D18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no</w:t>
            </w:r>
          </w:p>
        </w:tc>
      </w:tr>
    </w:tbl>
    <w:p w14:paraId="1260279C" w14:textId="4EE2A2D8" w:rsidR="005021E1" w:rsidRPr="00B352F0" w:rsidRDefault="00C05E41" w:rsidP="00C05E41">
      <w:pPr>
        <w:jc w:val="both"/>
        <w:rPr>
          <w:sz w:val="16"/>
          <w:szCs w:val="16"/>
        </w:rPr>
      </w:pPr>
      <w:r>
        <w:rPr>
          <w:szCs w:val="22"/>
        </w:rPr>
        <w:t>*</w:t>
      </w:r>
      <w:commentRangeStart w:id="68"/>
      <w:r w:rsidR="00140387" w:rsidRPr="00876D4B">
        <w:rPr>
          <w:szCs w:val="22"/>
        </w:rPr>
        <w:t>Projections</w:t>
      </w:r>
      <w:commentRangeEnd w:id="68"/>
      <w:r>
        <w:rPr>
          <w:rStyle w:val="CommentReference"/>
        </w:rPr>
        <w:commentReference w:id="68"/>
      </w:r>
      <w:r w:rsidR="00140387" w:rsidRPr="00876D4B">
        <w:rPr>
          <w:szCs w:val="22"/>
        </w:rPr>
        <w:t xml:space="preserve"> are based on estimated catches of </w:t>
      </w:r>
      <w:r w:rsidR="00876D4B" w:rsidRPr="003B1C27">
        <w:rPr>
          <w:szCs w:val="22"/>
          <w:highlight w:val="yellow"/>
        </w:rPr>
        <w:t>9</w:t>
      </w:r>
      <w:r w:rsidR="00140387" w:rsidRPr="003B1C27">
        <w:rPr>
          <w:szCs w:val="22"/>
          <w:highlight w:val="yellow"/>
        </w:rPr>
        <w:t>,</w:t>
      </w:r>
      <w:r w:rsidR="00876D4B" w:rsidRPr="003B1C27">
        <w:rPr>
          <w:szCs w:val="22"/>
          <w:highlight w:val="yellow"/>
        </w:rPr>
        <w:t>272</w:t>
      </w:r>
      <w:r w:rsidR="00140387" w:rsidRPr="00876D4B">
        <w:rPr>
          <w:szCs w:val="22"/>
        </w:rPr>
        <w:t xml:space="preserve"> t used in place of maximum permissible ABC for 202</w:t>
      </w:r>
      <w:r w:rsidR="00876D4B" w:rsidRPr="00876D4B">
        <w:rPr>
          <w:szCs w:val="22"/>
        </w:rPr>
        <w:t>1</w:t>
      </w:r>
      <w:r w:rsidR="00140387" w:rsidRPr="00876D4B">
        <w:rPr>
          <w:szCs w:val="22"/>
        </w:rPr>
        <w:t xml:space="preserve"> and </w:t>
      </w:r>
      <w:r w:rsidR="00140387" w:rsidRPr="00EC3AAB">
        <w:rPr>
          <w:szCs w:val="22"/>
          <w:highlight w:val="yellow"/>
        </w:rPr>
        <w:t>11,</w:t>
      </w:r>
      <w:r w:rsidR="00876D4B" w:rsidRPr="00EC3AAB">
        <w:rPr>
          <w:szCs w:val="22"/>
          <w:highlight w:val="yellow"/>
        </w:rPr>
        <w:t>141</w:t>
      </w:r>
      <w:r w:rsidR="00140387" w:rsidRPr="00876D4B">
        <w:rPr>
          <w:szCs w:val="22"/>
        </w:rPr>
        <w:t xml:space="preserve"> t used in place of maximum permissible ABC for 202</w:t>
      </w:r>
      <w:r w:rsidR="00876D4B" w:rsidRPr="00876D4B">
        <w:rPr>
          <w:szCs w:val="22"/>
        </w:rPr>
        <w:t>2</w:t>
      </w:r>
      <w:r w:rsidR="00140387" w:rsidRPr="00876D4B">
        <w:rPr>
          <w:szCs w:val="22"/>
        </w:rPr>
        <w:t xml:space="preserve"> and 202</w:t>
      </w:r>
      <w:r w:rsidR="00876D4B" w:rsidRPr="00876D4B">
        <w:rPr>
          <w:szCs w:val="22"/>
        </w:rPr>
        <w:t>3</w:t>
      </w:r>
      <w:r w:rsidR="00140387" w:rsidRPr="00876D4B">
        <w:rPr>
          <w:szCs w:val="22"/>
        </w:rPr>
        <w:t>. The final catch for 202</w:t>
      </w:r>
      <w:r w:rsidR="00876D4B" w:rsidRPr="00876D4B">
        <w:rPr>
          <w:szCs w:val="22"/>
        </w:rPr>
        <w:t>1</w:t>
      </w:r>
      <w:r w:rsidR="00140387" w:rsidRPr="00876D4B">
        <w:rPr>
          <w:szCs w:val="22"/>
        </w:rPr>
        <w:t xml:space="preserve"> was estimated by taking the average tons caught between </w:t>
      </w:r>
      <w:r w:rsidR="009D4C43" w:rsidRPr="009D4C43">
        <w:rPr>
          <w:szCs w:val="22"/>
          <w:highlight w:val="yellow"/>
        </w:rPr>
        <w:t>September 22</w:t>
      </w:r>
      <w:r w:rsidR="00140387" w:rsidRPr="00876D4B">
        <w:rPr>
          <w:szCs w:val="22"/>
        </w:rPr>
        <w:t xml:space="preserve"> and December 31 over the previous 5 years (201</w:t>
      </w:r>
      <w:r w:rsidR="00876D4B" w:rsidRPr="00876D4B">
        <w:rPr>
          <w:szCs w:val="22"/>
        </w:rPr>
        <w:t>6</w:t>
      </w:r>
      <w:r w:rsidR="00140387" w:rsidRPr="00876D4B">
        <w:rPr>
          <w:szCs w:val="22"/>
        </w:rPr>
        <w:t>-20</w:t>
      </w:r>
      <w:r w:rsidR="00876D4B" w:rsidRPr="00876D4B">
        <w:rPr>
          <w:szCs w:val="22"/>
        </w:rPr>
        <w:t>20</w:t>
      </w:r>
      <w:r w:rsidR="00140387" w:rsidRPr="00876D4B">
        <w:rPr>
          <w:szCs w:val="22"/>
        </w:rPr>
        <w:t xml:space="preserve">) and adding this average amount to the catch-to-date as of </w:t>
      </w:r>
      <w:r w:rsidR="009D4C43" w:rsidRPr="009D4C43">
        <w:rPr>
          <w:szCs w:val="22"/>
          <w:highlight w:val="yellow"/>
        </w:rPr>
        <w:t>September 22</w:t>
      </w:r>
      <w:r w:rsidR="009D4C43">
        <w:rPr>
          <w:szCs w:val="22"/>
          <w:highlight w:val="yellow"/>
        </w:rPr>
        <w:t>, 2021</w:t>
      </w:r>
      <w:r w:rsidR="00140387" w:rsidRPr="0065416A">
        <w:rPr>
          <w:szCs w:val="22"/>
          <w:highlight w:val="yellow"/>
        </w:rPr>
        <w:t xml:space="preserve">. </w:t>
      </w:r>
      <w:r w:rsidR="00140387" w:rsidRPr="00876D4B">
        <w:rPr>
          <w:szCs w:val="22"/>
        </w:rPr>
        <w:t>The 202</w:t>
      </w:r>
      <w:r w:rsidR="00876D4B" w:rsidRPr="00876D4B">
        <w:rPr>
          <w:szCs w:val="22"/>
        </w:rPr>
        <w:t>2</w:t>
      </w:r>
      <w:r w:rsidR="00140387" w:rsidRPr="00876D4B">
        <w:rPr>
          <w:szCs w:val="22"/>
        </w:rPr>
        <w:t xml:space="preserve"> and 202</w:t>
      </w:r>
      <w:r w:rsidR="00876D4B" w:rsidRPr="00876D4B">
        <w:rPr>
          <w:szCs w:val="22"/>
        </w:rPr>
        <w:t>3</w:t>
      </w:r>
      <w:r w:rsidR="00140387" w:rsidRPr="00876D4B">
        <w:rPr>
          <w:szCs w:val="22"/>
        </w:rPr>
        <w:t xml:space="preserve"> catch was estimated as the average of the total catch in each of the last 5 years (201</w:t>
      </w:r>
      <w:r w:rsidR="00876D4B" w:rsidRPr="00876D4B">
        <w:rPr>
          <w:szCs w:val="22"/>
        </w:rPr>
        <w:t>6</w:t>
      </w:r>
      <w:r w:rsidR="00140387" w:rsidRPr="00876D4B">
        <w:rPr>
          <w:szCs w:val="22"/>
        </w:rPr>
        <w:t>-20</w:t>
      </w:r>
      <w:r w:rsidR="00876D4B" w:rsidRPr="00876D4B">
        <w:rPr>
          <w:szCs w:val="22"/>
        </w:rPr>
        <w:t>20</w:t>
      </w:r>
      <w:r w:rsidR="00140387" w:rsidRPr="00876D4B">
        <w:rPr>
          <w:szCs w:val="22"/>
        </w:rPr>
        <w:t>).</w:t>
      </w:r>
    </w:p>
    <w:p w14:paraId="1DAE0E88" w14:textId="492A4A77" w:rsidR="00881FB7" w:rsidRPr="00376287" w:rsidRDefault="00881FB7" w:rsidP="00B352F0">
      <w:pPr>
        <w:pStyle w:val="Heading2"/>
        <w:rPr>
          <w:highlight w:val="lightGray"/>
        </w:rPr>
      </w:pPr>
      <w:commentRangeStart w:id="69"/>
      <w:commentRangeStart w:id="70"/>
      <w:r w:rsidRPr="00376287">
        <w:rPr>
          <w:highlight w:val="lightGray"/>
        </w:rPr>
        <w:t>Area Apportionment</w:t>
      </w:r>
    </w:p>
    <w:p w14:paraId="786ADDCC" w14:textId="11E4140B" w:rsidR="00DC681C" w:rsidRPr="00376287" w:rsidRDefault="00881FB7" w:rsidP="00DC681C">
      <w:pPr>
        <w:rPr>
          <w:highlight w:val="lightGray"/>
        </w:rPr>
      </w:pPr>
      <w:r w:rsidRPr="00376287">
        <w:rPr>
          <w:highlight w:val="lightGray"/>
        </w:rPr>
        <w:t>Area apportionment for ABC</w:t>
      </w:r>
      <w:r w:rsidR="00E946AE" w:rsidRPr="00376287">
        <w:rPr>
          <w:highlight w:val="lightGray"/>
        </w:rPr>
        <w:t xml:space="preserve"> of </w:t>
      </w:r>
      <w:r w:rsidR="001D6C14" w:rsidRPr="00376287">
        <w:rPr>
          <w:highlight w:val="lightGray"/>
        </w:rPr>
        <w:t>flathead sole</w:t>
      </w:r>
      <w:r w:rsidRPr="00376287">
        <w:rPr>
          <w:highlight w:val="lightGray"/>
        </w:rPr>
        <w:t xml:space="preserve"> is cu</w:t>
      </w:r>
      <w:r w:rsidR="00DC681C" w:rsidRPr="00376287">
        <w:rPr>
          <w:highlight w:val="lightGray"/>
        </w:rPr>
        <w:t xml:space="preserve">rrently </w:t>
      </w:r>
      <w:r w:rsidR="001D6C14" w:rsidRPr="00376287">
        <w:rPr>
          <w:highlight w:val="lightGray"/>
        </w:rPr>
        <w:t>based on the proportion of survey biomass</w:t>
      </w:r>
      <w:r w:rsidR="00DB327F" w:rsidRPr="00376287">
        <w:rPr>
          <w:highlight w:val="lightGray"/>
        </w:rPr>
        <w:t xml:space="preserve"> projected for each area in 2021</w:t>
      </w:r>
      <w:r w:rsidR="00606C79" w:rsidRPr="00376287">
        <w:rPr>
          <w:highlight w:val="lightGray"/>
        </w:rPr>
        <w:t xml:space="preserve"> and 202</w:t>
      </w:r>
      <w:r w:rsidR="00DB327F" w:rsidRPr="00376287">
        <w:rPr>
          <w:highlight w:val="lightGray"/>
        </w:rPr>
        <w:t>2</w:t>
      </w:r>
      <w:r w:rsidR="001D6C14" w:rsidRPr="00376287">
        <w:rPr>
          <w:highlight w:val="lightGray"/>
        </w:rPr>
        <w:t xml:space="preserve"> using the survey averaging random effects model developed by the survey averaging working group</w:t>
      </w:r>
      <w:r w:rsidRPr="00376287">
        <w:rPr>
          <w:highlight w:val="lightGray"/>
        </w:rPr>
        <w:t>.</w:t>
      </w:r>
      <w:r w:rsidR="00E946AE" w:rsidRPr="00376287">
        <w:rPr>
          <w:highlight w:val="lightGray"/>
        </w:rPr>
        <w:t xml:space="preserve"> </w:t>
      </w:r>
      <w:r w:rsidR="001D6C14" w:rsidRPr="00376287">
        <w:rPr>
          <w:highlight w:val="lightGray"/>
        </w:rPr>
        <w:t xml:space="preserve">The recommended ABC area apportionment percentages are </w:t>
      </w:r>
      <w:r w:rsidR="00606C79" w:rsidRPr="00376287">
        <w:rPr>
          <w:highlight w:val="lightGray"/>
        </w:rPr>
        <w:t>listed below</w:t>
      </w:r>
      <w:r w:rsidR="001D6C14" w:rsidRPr="00376287">
        <w:rPr>
          <w:highlight w:val="lightGray"/>
        </w:rPr>
        <w:t>.</w:t>
      </w:r>
      <w:commentRangeEnd w:id="69"/>
      <w:r w:rsidR="003624DC">
        <w:rPr>
          <w:rStyle w:val="CommentReference"/>
        </w:rPr>
        <w:commentReference w:id="69"/>
      </w:r>
      <w:commentRangeEnd w:id="70"/>
      <w:r w:rsidR="00FE3907">
        <w:rPr>
          <w:rStyle w:val="CommentReference"/>
        </w:rPr>
        <w:commentReference w:id="70"/>
      </w:r>
    </w:p>
    <w:p w14:paraId="652766D0" w14:textId="4FA55699" w:rsidR="002E3859" w:rsidRDefault="002E3859" w:rsidP="007B511E">
      <w:pPr>
        <w:pStyle w:val="Heading1"/>
        <w:rPr>
          <w:ins w:id="71" w:author="Sandra Lowe" w:date="2021-10-11T17:23:00Z"/>
        </w:rPr>
      </w:pPr>
    </w:p>
    <w:p w14:paraId="07EE68E2" w14:textId="342E1247" w:rsidR="00FE3907" w:rsidRPr="00FE3907" w:rsidRDefault="00FE3907" w:rsidP="00FE3907">
      <w:pPr>
        <w:rPr>
          <w:b/>
          <w:rPrChange w:id="72" w:author="Sandra Lowe" w:date="2021-10-11T17:24:00Z">
            <w:rPr/>
          </w:rPrChange>
        </w:rPr>
        <w:sectPr w:rsidR="00FE3907" w:rsidRPr="00FE3907">
          <w:pgSz w:w="12240" w:h="15840"/>
          <w:pgMar w:top="1440" w:right="1440" w:bottom="1440" w:left="1440" w:header="720" w:footer="720" w:gutter="0"/>
          <w:cols w:space="720"/>
          <w:docGrid w:linePitch="360"/>
        </w:sectPr>
        <w:pPrChange w:id="73" w:author="Sandra Lowe" w:date="2021-10-11T17:23:00Z">
          <w:pPr>
            <w:pStyle w:val="Heading1"/>
          </w:pPr>
        </w:pPrChange>
      </w:pPr>
      <w:commentRangeStart w:id="74"/>
      <w:ins w:id="75" w:author="Sandra Lowe" w:date="2021-10-11T17:23:00Z">
        <w:r w:rsidRPr="00FE3907">
          <w:rPr>
            <w:b/>
            <w:rPrChange w:id="76" w:author="Sandra Lowe" w:date="2021-10-11T17:24:00Z">
              <w:rPr/>
            </w:rPrChange>
          </w:rPr>
          <w:t>Literature Cite</w:t>
        </w:r>
      </w:ins>
      <w:ins w:id="77" w:author="Sandra Lowe" w:date="2021-10-11T17:24:00Z">
        <w:r w:rsidRPr="00FE3907">
          <w:rPr>
            <w:b/>
            <w:rPrChange w:id="78" w:author="Sandra Lowe" w:date="2021-10-11T17:24:00Z">
              <w:rPr/>
            </w:rPrChange>
          </w:rPr>
          <w:t>d</w:t>
        </w:r>
        <w:commentRangeEnd w:id="74"/>
        <w:r>
          <w:rPr>
            <w:rStyle w:val="CommentReference"/>
          </w:rPr>
          <w:commentReference w:id="74"/>
        </w:r>
      </w:ins>
    </w:p>
    <w:p w14:paraId="640C5F72" w14:textId="2DD52634" w:rsidR="00E2549A" w:rsidRPr="007B511E" w:rsidRDefault="00E2549A" w:rsidP="007B511E">
      <w:pPr>
        <w:pStyle w:val="Heading1"/>
      </w:pPr>
      <w:r w:rsidRPr="007E425F">
        <w:lastRenderedPageBreak/>
        <w:t>Figures</w:t>
      </w:r>
    </w:p>
    <w:p w14:paraId="2B183DD7" w14:textId="77777777" w:rsidR="00376287" w:rsidRDefault="00376287" w:rsidP="0054146F"/>
    <w:p w14:paraId="68275318" w14:textId="7ECFA765" w:rsidR="00376287" w:rsidRDefault="009156C8" w:rsidP="0054146F">
      <w:r>
        <w:rPr>
          <w:noProof/>
        </w:rPr>
        <w:drawing>
          <wp:inline distT="0" distB="0" distL="0" distR="0" wp14:anchorId="7F55CB1E" wp14:editId="41F8734C">
            <wp:extent cx="5486518" cy="34290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09-22-Fig1_catchvsb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18" cy="34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0FE9" w14:textId="5A59D43F" w:rsidR="00AB013D" w:rsidRPr="003F1DD7" w:rsidRDefault="00F437C5" w:rsidP="0054146F">
      <w:r w:rsidRPr="003F1DD7">
        <w:t xml:space="preserve">Figure 1. Catch to </w:t>
      </w:r>
      <w:r w:rsidR="00AB013D" w:rsidRPr="003F1DD7">
        <w:t>total biomass ratio using total biomass for age 3+ individuals for</w:t>
      </w:r>
      <w:r w:rsidR="00EF7703">
        <w:t xml:space="preserve"> flathead sole in</w:t>
      </w:r>
      <w:r w:rsidR="00876D4B">
        <w:t xml:space="preserve"> the </w:t>
      </w:r>
      <w:r w:rsidR="00BC04F6">
        <w:t>Bering Sea and Aleutian Islands</w:t>
      </w:r>
      <w:r w:rsidR="00AB013D" w:rsidRPr="003F1DD7">
        <w:t>.</w:t>
      </w:r>
      <w:r w:rsidR="00A30580">
        <w:t xml:space="preserve"> </w:t>
      </w:r>
      <w:del w:id="79" w:author="Sandra Lowe" w:date="2021-10-11T17:25:00Z">
        <w:r w:rsidR="00E37F24" w:rsidDel="005C163E">
          <w:delText xml:space="preserve"> </w:delText>
        </w:r>
        <w:r w:rsidR="00A30580" w:rsidDel="005C163E">
          <w:delText xml:space="preserve"> </w:delText>
        </w:r>
      </w:del>
      <w:r w:rsidR="00A30580">
        <w:t xml:space="preserve">Dotted </w:t>
      </w:r>
      <w:r w:rsidR="00E43674">
        <w:t xml:space="preserve">grey </w:t>
      </w:r>
      <w:r w:rsidR="00A30580">
        <w:t xml:space="preserve">lines </w:t>
      </w:r>
      <w:r w:rsidR="000C5337">
        <w:t>represent</w:t>
      </w:r>
      <w:r w:rsidR="00E37F24">
        <w:t xml:space="preserve"> observed catches for 2020 and</w:t>
      </w:r>
      <w:r w:rsidR="00A30580">
        <w:t xml:space="preserve"> projected </w:t>
      </w:r>
      <w:r w:rsidR="00DA696A">
        <w:t>catches</w:t>
      </w:r>
      <w:r w:rsidR="00A30580">
        <w:t xml:space="preserve"> for 2021-2023.</w:t>
      </w:r>
    </w:p>
    <w:p w14:paraId="317FFD6C" w14:textId="7F5961DE" w:rsidR="00DB0168" w:rsidRDefault="00DB0168">
      <w:pPr>
        <w:spacing w:before="0" w:after="160" w:line="259" w:lineRule="auto"/>
      </w:pPr>
      <w:r>
        <w:br w:type="page"/>
      </w:r>
      <w:r w:rsidR="00E74E67">
        <w:rPr>
          <w:rFonts w:ascii="Arial" w:hAnsi="Arial"/>
          <w:b/>
          <w:bCs/>
          <w:noProof/>
          <w:kern w:val="32"/>
          <w:sz w:val="28"/>
          <w:szCs w:val="32"/>
        </w:rPr>
        <w:lastRenderedPageBreak/>
        <w:drawing>
          <wp:inline distT="0" distB="0" distL="0" distR="0" wp14:anchorId="5EF4F404" wp14:editId="50D1557B">
            <wp:extent cx="5486518" cy="3657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09-22-index_wCV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18" cy="36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80E1" w14:textId="1B1FA358" w:rsidR="00E74E67" w:rsidRDefault="00E74E67">
      <w:pPr>
        <w:spacing w:before="0" w:after="160" w:line="259" w:lineRule="auto"/>
        <w:rPr>
          <w:rFonts w:ascii="Arial" w:hAnsi="Arial"/>
          <w:b/>
          <w:bCs/>
          <w:kern w:val="32"/>
          <w:sz w:val="28"/>
          <w:szCs w:val="32"/>
        </w:rPr>
      </w:pPr>
      <w:r>
        <w:t>Figure 2. Survey biomass</w:t>
      </w:r>
      <w:r w:rsidRPr="00E74E67">
        <w:t xml:space="preserve"> </w:t>
      </w:r>
      <w:r w:rsidRPr="00197467">
        <w:t xml:space="preserve">from the </w:t>
      </w:r>
      <w:commentRangeStart w:id="80"/>
      <w:r w:rsidRPr="00197467">
        <w:t>EBS shelf</w:t>
      </w:r>
      <w:del w:id="81" w:author="Sandra Lowe" w:date="2021-10-11T17:33:00Z">
        <w:r w:rsidRPr="00197467" w:rsidDel="00BD16B3">
          <w:delText xml:space="preserve"> survey</w:delText>
        </w:r>
      </w:del>
      <w:r w:rsidRPr="00197467">
        <w:t xml:space="preserve"> </w:t>
      </w:r>
      <w:commentRangeEnd w:id="80"/>
      <w:r>
        <w:rPr>
          <w:rStyle w:val="CommentReference"/>
        </w:rPr>
        <w:commentReference w:id="80"/>
      </w:r>
      <w:ins w:id="82" w:author="Sandra Lowe" w:date="2021-10-11T17:27:00Z">
        <w:r w:rsidR="00BD16B3">
          <w:t xml:space="preserve">and </w:t>
        </w:r>
        <w:r w:rsidR="00053C6C">
          <w:t>Aleutian Islands survey</w:t>
        </w:r>
      </w:ins>
      <w:ins w:id="83" w:author="Sandra Lowe" w:date="2021-10-11T17:33:00Z">
        <w:r w:rsidR="00BD16B3">
          <w:t>s</w:t>
        </w:r>
      </w:ins>
      <w:ins w:id="84" w:author="Sandra Lowe" w:date="2021-10-11T17:27:00Z">
        <w:r w:rsidR="00053C6C">
          <w:t xml:space="preserve"> </w:t>
        </w:r>
      </w:ins>
      <w:r w:rsidRPr="00197467">
        <w:t>for station depths less than or equal to 200 meters.</w:t>
      </w:r>
      <w:r w:rsidR="0032371C">
        <w:t xml:space="preserve"> </w:t>
      </w:r>
      <w:ins w:id="85" w:author="Sandra Lowe" w:date="2021-10-11T17:34:00Z">
        <w:r w:rsidR="00BD16B3">
          <w:rPr>
            <w:snapToGrid w:val="0"/>
          </w:rPr>
          <w:t>A</w:t>
        </w:r>
      </w:ins>
      <w:ins w:id="86" w:author="Sandra Lowe" w:date="2021-10-11T17:33:00Z">
        <w:r w:rsidR="00BD16B3" w:rsidRPr="002357CE">
          <w:rPr>
            <w:snapToGrid w:val="0"/>
          </w:rPr>
          <w:t xml:space="preserve"> linear regression is used to estimate a relationship between EBS shelf </w:t>
        </w:r>
        <w:r w:rsidR="00BD16B3" w:rsidRPr="002357CE">
          <w:rPr>
            <w:i/>
            <w:snapToGrid w:val="0"/>
          </w:rPr>
          <w:t>Hippoglossoides spp.</w:t>
        </w:r>
        <w:r w:rsidR="00BD16B3" w:rsidRPr="002357CE">
          <w:rPr>
            <w:snapToGrid w:val="0"/>
          </w:rPr>
          <w:t xml:space="preserve"> survey biomass estimates and AI survey biomass estimates; this relationship is used to estimate AI survey biomass in years when no AI survey occurred (by using the linear equation to find an AI biomass estimate in a particular year based on the EBS biomass estimate for that year)</w:t>
        </w:r>
      </w:ins>
      <w:ins w:id="87" w:author="Sandra Lowe" w:date="2021-10-11T17:34:00Z">
        <w:r w:rsidR="00BD16B3">
          <w:rPr>
            <w:snapToGrid w:val="0"/>
          </w:rPr>
          <w:t xml:space="preserve">. </w:t>
        </w:r>
      </w:ins>
      <w:r w:rsidR="00041498">
        <w:t xml:space="preserve">Grey shading indicates </w:t>
      </w:r>
      <w:ins w:id="88" w:author="Sandra Lowe" w:date="2021-10-11T17:35:00Z">
        <w:r w:rsidR="00BD16B3">
          <w:t>±</w:t>
        </w:r>
        <w:r w:rsidR="00280550">
          <w:t xml:space="preserve"> 1 </w:t>
        </w:r>
      </w:ins>
      <w:r w:rsidR="00041498">
        <w:t xml:space="preserve">standard error. </w:t>
      </w:r>
      <w:r w:rsidR="0032371C">
        <w:t>The blue point was the observed survey biomass in 2021, which is not included in the base assessment model.</w:t>
      </w:r>
      <w:r w:rsidR="00A22324">
        <w:t xml:space="preserve"> </w:t>
      </w:r>
    </w:p>
    <w:p w14:paraId="63A0ED58" w14:textId="77777777" w:rsidR="00FE3907" w:rsidRDefault="00FE3907" w:rsidP="00B352F0">
      <w:pPr>
        <w:pStyle w:val="Heading1"/>
        <w:rPr>
          <w:ins w:id="89" w:author="Sandra Lowe" w:date="2021-10-11T17:23:00Z"/>
        </w:rPr>
      </w:pPr>
    </w:p>
    <w:p w14:paraId="31661607" w14:textId="77777777" w:rsidR="00FE3907" w:rsidRDefault="00FE3907" w:rsidP="00B352F0">
      <w:pPr>
        <w:pStyle w:val="Heading1"/>
        <w:rPr>
          <w:ins w:id="90" w:author="Sandra Lowe" w:date="2021-10-11T17:23:00Z"/>
        </w:rPr>
      </w:pPr>
    </w:p>
    <w:p w14:paraId="78B428FD" w14:textId="2FBE44E7" w:rsidR="00E2549A" w:rsidRPr="00B0023E" w:rsidRDefault="00E2549A" w:rsidP="00B352F0">
      <w:pPr>
        <w:pStyle w:val="Heading1"/>
      </w:pPr>
      <w:r w:rsidRPr="00B0023E">
        <w:t>Tables</w:t>
      </w:r>
    </w:p>
    <w:p w14:paraId="0F2DC96B" w14:textId="2FEDE1DC" w:rsidR="00DC0420" w:rsidRDefault="003D6510" w:rsidP="001041AD">
      <w:pPr>
        <w:keepNext/>
        <w:keepLines/>
      </w:pPr>
      <w:r w:rsidRPr="00B0023E">
        <w:t>Table 1.</w:t>
      </w:r>
      <w:r w:rsidR="00AB013D" w:rsidRPr="00B0023E">
        <w:t xml:space="preserve"> </w:t>
      </w:r>
      <w:r w:rsidR="001041AD" w:rsidRPr="001041AD">
        <w:rPr>
          <w:rFonts w:eastAsiaTheme="minorHAnsi"/>
          <w:color w:val="000000"/>
          <w:szCs w:val="22"/>
        </w:rPr>
        <w:t>Catch (in tons) of flathead sole and Bering flounder combined (</w:t>
      </w:r>
      <w:r w:rsidR="001041AD" w:rsidRPr="001041AD">
        <w:rPr>
          <w:rFonts w:eastAsiaTheme="minorHAnsi"/>
          <w:i/>
          <w:iCs/>
          <w:color w:val="000000"/>
          <w:szCs w:val="22"/>
        </w:rPr>
        <w:t xml:space="preserve">Hippoglossoides </w:t>
      </w:r>
      <w:r w:rsidR="001041AD" w:rsidRPr="001041AD">
        <w:rPr>
          <w:rFonts w:eastAsiaTheme="minorHAnsi"/>
          <w:color w:val="000000"/>
          <w:szCs w:val="22"/>
        </w:rPr>
        <w:t xml:space="preserve">spp.), flathead sole only, and Bering flounder only in the BSAI as of </w:t>
      </w:r>
      <w:r w:rsidR="00DE23E7" w:rsidRPr="00DE23E7">
        <w:rPr>
          <w:rFonts w:eastAsiaTheme="minorHAnsi"/>
          <w:color w:val="000000"/>
          <w:szCs w:val="22"/>
          <w:highlight w:val="yellow"/>
        </w:rPr>
        <w:t>September 22, 2021</w:t>
      </w:r>
      <w:r w:rsidR="001041AD" w:rsidRPr="001041AD">
        <w:rPr>
          <w:rFonts w:eastAsiaTheme="minorHAnsi"/>
          <w:color w:val="000000"/>
          <w:szCs w:val="22"/>
        </w:rPr>
        <w:t xml:space="preserve">. Observer data on species-specific extrapolated weight in each haul was summed over hauls within each year and used to calculate the proportion of the total </w:t>
      </w:r>
      <w:r w:rsidR="001041AD" w:rsidRPr="001041AD">
        <w:rPr>
          <w:rFonts w:eastAsiaTheme="minorHAnsi"/>
          <w:i/>
          <w:iCs/>
          <w:color w:val="000000"/>
          <w:szCs w:val="22"/>
        </w:rPr>
        <w:t xml:space="preserve">Hippoglossoides </w:t>
      </w:r>
      <w:r w:rsidR="001041AD" w:rsidRPr="001041AD">
        <w:rPr>
          <w:rFonts w:eastAsiaTheme="minorHAnsi"/>
          <w:color w:val="000000"/>
          <w:szCs w:val="22"/>
        </w:rPr>
        <w:t xml:space="preserve">spp. catch that was flathead sole or Bering flounder. Proportions were multiplied by the total </w:t>
      </w:r>
      <w:r w:rsidR="001041AD" w:rsidRPr="001041AD">
        <w:rPr>
          <w:rFonts w:eastAsiaTheme="minorHAnsi"/>
          <w:i/>
          <w:iCs/>
          <w:color w:val="000000"/>
          <w:szCs w:val="22"/>
        </w:rPr>
        <w:t xml:space="preserve">Hippoglossoides </w:t>
      </w:r>
      <w:r w:rsidR="001041AD" w:rsidRPr="001041AD">
        <w:rPr>
          <w:rFonts w:eastAsiaTheme="minorHAnsi"/>
          <w:color w:val="000000"/>
          <w:szCs w:val="22"/>
        </w:rPr>
        <w:t>spp. (flathead sole and Bering flounder combined) catches reported by AKFIN to obtain total catch of flathead sole separately from that of Bering flounder</w:t>
      </w:r>
      <w:r w:rsidR="001041AD" w:rsidRPr="001041AD">
        <w:rPr>
          <w:rFonts w:eastAsiaTheme="minorHAnsi"/>
          <w:b/>
          <w:bCs/>
          <w:i/>
          <w:iCs/>
          <w:color w:val="000000"/>
          <w:szCs w:val="22"/>
        </w:rPr>
        <w:t>.</w:t>
      </w:r>
    </w:p>
    <w:tbl>
      <w:tblPr>
        <w:tblW w:w="9602" w:type="dxa"/>
        <w:tblLook w:val="04A0" w:firstRow="1" w:lastRow="0" w:firstColumn="1" w:lastColumn="0" w:noHBand="0" w:noVBand="1"/>
      </w:tblPr>
      <w:tblGrid>
        <w:gridCol w:w="1102"/>
        <w:gridCol w:w="1102"/>
        <w:gridCol w:w="1102"/>
        <w:gridCol w:w="1102"/>
        <w:gridCol w:w="294"/>
        <w:gridCol w:w="1102"/>
        <w:gridCol w:w="1172"/>
        <w:gridCol w:w="1032"/>
        <w:gridCol w:w="1594"/>
      </w:tblGrid>
      <w:tr w:rsidR="006F2823" w:rsidRPr="005A4AF7" w14:paraId="53699EA5" w14:textId="77777777" w:rsidTr="005C4A0B">
        <w:trPr>
          <w:trHeight w:val="19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E0C782C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F6AEBDA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 xml:space="preserve">Total </w:t>
            </w:r>
            <w:r w:rsidRPr="005A4AF7">
              <w:rPr>
                <w:b/>
                <w:bCs/>
                <w:i/>
                <w:iCs/>
                <w:sz w:val="18"/>
                <w:szCs w:val="18"/>
              </w:rPr>
              <w:t>(Hippo. spp)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33E6E90E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Flathead sole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879647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Bering Flounder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89CF39E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83AB55C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F4C76C4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 xml:space="preserve">Total </w:t>
            </w:r>
            <w:r w:rsidRPr="005A4AF7">
              <w:rPr>
                <w:b/>
                <w:bCs/>
                <w:i/>
                <w:iCs/>
                <w:sz w:val="18"/>
                <w:szCs w:val="18"/>
              </w:rPr>
              <w:t>(Hippo. spp)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33753038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Flathead sole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C7A74A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Bering Flounder</w:t>
            </w:r>
          </w:p>
        </w:tc>
      </w:tr>
      <w:tr w:rsidR="006F2823" w:rsidRPr="005A4AF7" w14:paraId="16D47A2D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F7F4D7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lastRenderedPageBreak/>
              <w:t>1964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47887DD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12,315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F01061E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554AF1F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CF2CC6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59314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1999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83684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18,573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02E09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18,553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2DF12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</w:t>
            </w:r>
          </w:p>
        </w:tc>
      </w:tr>
      <w:tr w:rsidR="006F2823" w:rsidRPr="005A4AF7" w14:paraId="061F83DA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FD282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1965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71BADFA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3,449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BEE2742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A650E35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DECB38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26CD27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2000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9938A5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20,441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EFCDD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20,408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D78BEB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33</w:t>
            </w:r>
          </w:p>
        </w:tc>
      </w:tr>
      <w:tr w:rsidR="006F2823" w:rsidRPr="005A4AF7" w14:paraId="1ACCB328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1EEA2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1966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4FC6551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5,086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1C78B33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340BE5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B91BB8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693F48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2001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D7409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17,811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497708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17,795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827D4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16</w:t>
            </w:r>
          </w:p>
        </w:tc>
      </w:tr>
      <w:tr w:rsidR="006F2823" w:rsidRPr="005A4AF7" w14:paraId="4014EAD4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01C66B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1967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125DC3F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11,218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47F53DF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C17CEF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E2BE62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E7C1C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2002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C1518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15,575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21E1CD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15,550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07C7E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25</w:t>
            </w:r>
          </w:p>
        </w:tc>
      </w:tr>
      <w:tr w:rsidR="006F2823" w:rsidRPr="005A4AF7" w14:paraId="469F25B0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1A6FF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1968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1F0789F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12,606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15072DC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532894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89A9E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08C1E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2003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EC4A51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13,785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BE317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13,767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739EC8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18</w:t>
            </w:r>
          </w:p>
        </w:tc>
      </w:tr>
      <w:tr w:rsidR="006F2823" w:rsidRPr="005A4AF7" w14:paraId="5BA1BF62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75B244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1969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844D908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9,610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446EB2F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B95DC4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EED10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955E1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2004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907520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17,398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A250A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17,374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BD75D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24</w:t>
            </w:r>
          </w:p>
        </w:tc>
      </w:tr>
      <w:tr w:rsidR="006F2823" w:rsidRPr="005A4AF7" w14:paraId="10A48E4E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80012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1970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A679AD6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21,050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3ABFDF4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3A36EF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5A38A2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3B4F1A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2005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697C1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16,108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086B9B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16,077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4DE64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31</w:t>
            </w:r>
          </w:p>
        </w:tc>
      </w:tr>
      <w:tr w:rsidR="006F2823" w:rsidRPr="005A4AF7" w14:paraId="57092CF5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3F000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1971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04AE32E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26,108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3FA1183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B7E921A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B7BC2C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ABDD4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2006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111952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17,981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055E8B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17,975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08C8B8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6</w:t>
            </w:r>
          </w:p>
        </w:tc>
      </w:tr>
      <w:tr w:rsidR="006F2823" w:rsidRPr="005A4AF7" w14:paraId="2BE3899B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0EA559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1972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EA01DA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10,380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E55DCB8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012E20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34CB4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B26F62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2007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7BBD9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18,958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E44FC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18,952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C92028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6</w:t>
            </w:r>
          </w:p>
        </w:tc>
      </w:tr>
      <w:tr w:rsidR="006F2823" w:rsidRPr="005A4AF7" w14:paraId="57E56586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2C870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1973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8705550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17,715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885DC18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594C47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D0052E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6370D4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2008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EC5AEC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24,540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68C469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24,526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3BE3A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14</w:t>
            </w:r>
          </w:p>
        </w:tc>
      </w:tr>
      <w:tr w:rsidR="006F2823" w:rsidRPr="005A4AF7" w14:paraId="428E96D9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74B733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1974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6A4DA20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13,198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D50B2C0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E64146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62E5E2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19E591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2009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88DD0A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19,558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94C204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19,530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3F72F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28</w:t>
            </w:r>
          </w:p>
        </w:tc>
      </w:tr>
      <w:tr w:rsidR="006F2823" w:rsidRPr="005A4AF7" w14:paraId="2ADF57F6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DD553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1975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62DD0D5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5,011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6B142A3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563717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8C38F6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71F368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2010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93C5E8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20,127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1C2921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20,101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629447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26</w:t>
            </w:r>
          </w:p>
        </w:tc>
      </w:tr>
      <w:tr w:rsidR="006F2823" w:rsidRPr="005A4AF7" w14:paraId="4577981D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3E4EFC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1976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268F27C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7,565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F2B7031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7BC5EA" w14:textId="77777777" w:rsidR="006F2823" w:rsidRPr="005A4AF7" w:rsidRDefault="006F2823" w:rsidP="006F282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64921B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5BF18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2011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C0D8C7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13,558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93B10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13,538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6B9674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</w:t>
            </w:r>
          </w:p>
        </w:tc>
      </w:tr>
      <w:tr w:rsidR="006F2823" w:rsidRPr="005A4AF7" w14:paraId="6C0CEFEA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35E50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1977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15EB5E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7,909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F359D9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CADED5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D354BD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6BBD1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2012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3FFCA6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11,368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CC16DE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11,362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95FCB8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6</w:t>
            </w:r>
          </w:p>
        </w:tc>
      </w:tr>
      <w:tr w:rsidR="006F2823" w:rsidRPr="005A4AF7" w14:paraId="6CD09FB1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5CD261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1978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F9C25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13,864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6072A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13,734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1DBA49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130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806F2A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3586A2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2013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7ACFAB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17,355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7D8C4A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17,275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BE36D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80</w:t>
            </w:r>
          </w:p>
        </w:tc>
      </w:tr>
      <w:tr w:rsidR="006F2823" w:rsidRPr="005A4AF7" w14:paraId="29F8A42B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B3400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1979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6B0A6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6,042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3C98A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6,042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1788EE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ECC51C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2BB48" w14:textId="77777777" w:rsidR="006F2823" w:rsidRPr="005A4AF7" w:rsidRDefault="006F2823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E79996" w14:textId="77777777" w:rsidR="006F2823" w:rsidRPr="005A4AF7" w:rsidRDefault="006F2823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16,512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C06EE" w14:textId="77777777" w:rsidR="006F2823" w:rsidRPr="005A4AF7" w:rsidRDefault="006F2823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16,479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2A09D" w14:textId="77777777" w:rsidR="006F2823" w:rsidRPr="005A4AF7" w:rsidRDefault="006F2823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33</w:t>
            </w:r>
          </w:p>
        </w:tc>
      </w:tr>
      <w:tr w:rsidR="006F2823" w:rsidRPr="005A4AF7" w14:paraId="08ADC1F7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BEC649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1980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C9AEFE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8,600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4B2342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8,026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9484C7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574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B68C0C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27ACAF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2015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88705" w14:textId="77777777" w:rsidR="006F2823" w:rsidRPr="005A4AF7" w:rsidRDefault="006F2823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11,308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00B5AA" w14:textId="77777777" w:rsidR="006F2823" w:rsidRPr="005A4AF7" w:rsidRDefault="006F2823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11,274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461558" w14:textId="77777777" w:rsidR="006F2823" w:rsidRPr="005A4AF7" w:rsidRDefault="006F2823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33</w:t>
            </w:r>
          </w:p>
        </w:tc>
      </w:tr>
      <w:tr w:rsidR="006F2823" w:rsidRPr="005A4AF7" w14:paraId="784455FE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6D0EA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1981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94C9D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10,609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D184D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10,599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59FFCA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6BC99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E4014" w14:textId="77777777" w:rsidR="006F2823" w:rsidRPr="005A4AF7" w:rsidRDefault="006F2823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D1AE7" w14:textId="77777777" w:rsidR="006F2823" w:rsidRPr="005A4AF7" w:rsidRDefault="006F2823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10,313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1DEF60" w14:textId="77777777" w:rsidR="006F2823" w:rsidRPr="005A4AF7" w:rsidRDefault="006F2823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10,301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751F74" w14:textId="77777777" w:rsidR="006F2823" w:rsidRPr="005A4AF7" w:rsidRDefault="006F2823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12</w:t>
            </w:r>
          </w:p>
        </w:tc>
      </w:tr>
      <w:tr w:rsidR="006F2823" w:rsidRPr="005A4AF7" w14:paraId="2806C4E4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3DB98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1982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C4CD4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8,417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8C4F8A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8,397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D4118A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B19BA5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ACF1D8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2017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C6AA55" w14:textId="77777777" w:rsidR="006F2823" w:rsidRPr="005A4AF7" w:rsidRDefault="006F2823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9,111</w:t>
            </w:r>
          </w:p>
        </w:tc>
        <w:tc>
          <w:tcPr>
            <w:tcW w:w="103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8167EE" w14:textId="77777777" w:rsidR="006F2823" w:rsidRPr="005A4AF7" w:rsidRDefault="006F2823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9,108</w:t>
            </w:r>
          </w:p>
        </w:tc>
        <w:tc>
          <w:tcPr>
            <w:tcW w:w="1594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CE269" w14:textId="77777777" w:rsidR="006F2823" w:rsidRPr="005A4AF7" w:rsidRDefault="006F2823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3</w:t>
            </w:r>
          </w:p>
        </w:tc>
      </w:tr>
      <w:tr w:rsidR="006F2823" w:rsidRPr="005A4AF7" w14:paraId="7B03ADFB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C2423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1983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32D3B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5,518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AF418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5,509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631762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9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4DC33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062F2" w14:textId="77777777" w:rsidR="006F2823" w:rsidRPr="005A4AF7" w:rsidRDefault="006F2823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0D69F" w14:textId="77777777" w:rsidR="006F2823" w:rsidRPr="005A4AF7" w:rsidRDefault="006F2823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11,007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68380" w14:textId="77777777" w:rsidR="006F2823" w:rsidRPr="005A4AF7" w:rsidRDefault="006F2823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11,001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3FBB5C" w14:textId="77777777" w:rsidR="006F2823" w:rsidRPr="005A4AF7" w:rsidRDefault="006F2823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5</w:t>
            </w:r>
          </w:p>
        </w:tc>
      </w:tr>
      <w:tr w:rsidR="006F2823" w:rsidRPr="005A4AF7" w14:paraId="25261B2D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36763C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1984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62C5F8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4,458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1A3B1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4,395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01AD05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63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576C0F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D97416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2019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47348E" w14:textId="7054CC8C" w:rsidR="006F2823" w:rsidRPr="005A4AF7" w:rsidRDefault="006F2823" w:rsidP="00D819A9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15,</w:t>
            </w:r>
            <w:r w:rsidR="00D819A9">
              <w:rPr>
                <w:color w:val="000000"/>
                <w:sz w:val="18"/>
                <w:szCs w:val="18"/>
              </w:rPr>
              <w:t>880</w:t>
            </w:r>
          </w:p>
        </w:tc>
        <w:tc>
          <w:tcPr>
            <w:tcW w:w="103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7E6C8" w14:textId="7866223F" w:rsidR="006F2823" w:rsidRPr="005A4AF7" w:rsidRDefault="006F2823" w:rsidP="00D819A9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15,</w:t>
            </w:r>
            <w:r w:rsidR="00D819A9">
              <w:rPr>
                <w:color w:val="000000"/>
                <w:sz w:val="18"/>
                <w:szCs w:val="18"/>
              </w:rPr>
              <w:t>879</w:t>
            </w:r>
          </w:p>
        </w:tc>
        <w:tc>
          <w:tcPr>
            <w:tcW w:w="1594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1D4D2A" w14:textId="37B6C7E5" w:rsidR="006F2823" w:rsidRPr="005A4AF7" w:rsidRDefault="00D819A9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</w:tr>
      <w:tr w:rsidR="006F2823" w:rsidRPr="005A4AF7" w14:paraId="137DA639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ED5BCC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1985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E781C4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5,636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6A222E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5,626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E20B7" w14:textId="77777777" w:rsidR="006F2823" w:rsidRPr="005A4AF7" w:rsidRDefault="006F2823" w:rsidP="006F2823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29FCCD" w14:textId="77777777" w:rsidR="006F2823" w:rsidRPr="005A4AF7" w:rsidRDefault="006F2823" w:rsidP="006F2823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D402BE" w14:textId="5D4500A2" w:rsidR="006F2823" w:rsidRPr="005A4AF7" w:rsidRDefault="006F2823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779E453" w14:textId="2492ACE0" w:rsidR="006F2823" w:rsidRPr="005A4AF7" w:rsidRDefault="00A10F5F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9393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A3931ED" w14:textId="49AB4D84" w:rsidR="006F2823" w:rsidRPr="005A4AF7" w:rsidRDefault="00A10F5F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9391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3D088B" w14:textId="4BC9AD00" w:rsidR="006F2823" w:rsidRPr="005A4AF7" w:rsidRDefault="00A10F5F" w:rsidP="006F2823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</w:tr>
      <w:tr w:rsidR="00FC62DD" w:rsidRPr="005A4AF7" w14:paraId="569181C7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5E9792" w14:textId="06638CF8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1987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5E9A518" w14:textId="3423BEAA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3,595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6F3028" w14:textId="5A565EEA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3,479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974F57" w14:textId="3E842B12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116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B8A29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FFA4B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B20050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C2DAA6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AE71F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C62DD" w:rsidRPr="005A4AF7" w14:paraId="5ED05B71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2C9041" w14:textId="6F75393D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1988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A6C2BC" w14:textId="7F21C1FB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6,783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899E2E" w14:textId="4D1BBEE2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6,697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863C87" w14:textId="3C76B1F4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86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CCDD82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5AB599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55B3E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BA16E4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CF999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C62DD" w:rsidRPr="005A4AF7" w14:paraId="05AEB25F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50D770" w14:textId="3095ACEB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1989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A65D848" w14:textId="79176D96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3,604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26E78D" w14:textId="12D418DE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3,594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8DB1D6" w14:textId="6DCABC69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C3FA1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51C01A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43A3A0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90678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9FF2A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C62DD" w:rsidRPr="005A4AF7" w14:paraId="5EF0444F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FD9E43" w14:textId="15AAF817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1990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AD2936" w14:textId="5AFC4C37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20,245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B12D149" w14:textId="1C04CD39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19,264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F3C119" w14:textId="7F41C51E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981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43C548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F435E5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46AC2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4062C6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A3F03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C62DD" w:rsidRPr="005A4AF7" w14:paraId="3918C736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2796BF5" w14:textId="1933FFB2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1991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2F6700" w14:textId="7AE50370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14,197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8F5268" w14:textId="3EC1CD3C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14,176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59065F" w14:textId="2BEB3FDA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21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632E6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EB4C00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F852A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4605E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61D441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C62DD" w:rsidRPr="005A4AF7" w14:paraId="6EE23D9F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9F375D" w14:textId="7AFD6BDA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1992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51BAEF9" w14:textId="671F8C58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14,407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14452C" w14:textId="4057F970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14,347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AE8419" w14:textId="0A0925FE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60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0E8821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913B0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C4F52C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E4F3D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28342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C62DD" w:rsidRPr="005A4AF7" w14:paraId="02BA3927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862FF9F" w14:textId="1C032EC2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1993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8F56CED" w14:textId="412585C5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13,574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A6084CE" w14:textId="5789A05F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13,463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D3C254" w14:textId="55DA3321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111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2F526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3642F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72D74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976E77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75B555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C62DD" w:rsidRPr="005A4AF7" w14:paraId="038B7232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2F3448" w14:textId="2EE851EE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1994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F580F4" w14:textId="219BE23E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17,006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60F678" w14:textId="744322A3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16,987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DC2DA9" w14:textId="4E94B74F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D0A4F4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550872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31D528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CB2DE9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ACF6F9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C62DD" w:rsidRPr="005A4AF7" w14:paraId="46792F16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A8A36F" w14:textId="3A492159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1995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92A6CD" w14:textId="22913065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14,715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15D946" w14:textId="36FA5D19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14,710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3CFAE4" w14:textId="3DD249B8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4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1D9F7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3AA1A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618B54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ACDEF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2B4168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C62DD" w:rsidRPr="005A4AF7" w14:paraId="66CC205A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104605" w14:textId="4762F62E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1996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5AFE4A" w14:textId="3A8B107D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17,346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DA39DE" w14:textId="040453B8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17,341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EAE373" w14:textId="350C782F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5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24788A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30FDBB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2C03C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157459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1D36CC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C62DD" w:rsidRPr="005A4AF7" w14:paraId="1A05FD58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01FA48" w14:textId="3A6B81B6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1997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6EB70FA" w14:textId="495BE667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20,683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59F1FA" w14:textId="65A2DB9A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20,678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A4BE6A" w14:textId="33CF8926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5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29C3FE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0DF29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8DF359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BD73CD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04A79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C62DD" w:rsidRPr="005A4AF7" w14:paraId="2D44A0F1" w14:textId="77777777" w:rsidTr="005C4A0B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2D4D655" w14:textId="3BCD475A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1998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A2F7203" w14:textId="4D372BA6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24,387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935D61A" w14:textId="589264FB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24,381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636455" w14:textId="0338DDAF" w:rsidR="00FC62DD" w:rsidRPr="005A4AF7" w:rsidRDefault="00FC62DD" w:rsidP="00FC62DD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7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0CF642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0129A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66281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5DD06C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1185BF" w14:textId="77777777" w:rsidR="00FC62DD" w:rsidRPr="005A4AF7" w:rsidRDefault="00FC62DD" w:rsidP="00FC62DD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17429296" w14:textId="72A7CEEA" w:rsidR="007A5EFE" w:rsidRDefault="007A5EFE" w:rsidP="001041AD">
      <w:pPr>
        <w:keepNext/>
        <w:keepLines/>
        <w:rPr>
          <w:highlight w:val="yellow"/>
        </w:rPr>
        <w:sectPr w:rsidR="007A5EF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27BE9A" w14:textId="22448BF6" w:rsidR="00633271" w:rsidRDefault="007A5EFE" w:rsidP="001041AD">
      <w:pPr>
        <w:keepNext/>
        <w:keepLines/>
      </w:pPr>
      <w:r>
        <w:lastRenderedPageBreak/>
        <w:t xml:space="preserve">Table 2. </w:t>
      </w:r>
      <w:r w:rsidRPr="00470A54">
        <w:t xml:space="preserve">Survey biomass </w:t>
      </w:r>
      <w:del w:id="91" w:author="Sandra Lowe" w:date="2021-10-11T17:37:00Z">
        <w:r w:rsidRPr="00470A54" w:rsidDel="00280550">
          <w:delText xml:space="preserve">(“Bio.”; </w:delText>
        </w:r>
      </w:del>
      <w:r w:rsidRPr="00470A54">
        <w:t>in tons</w:t>
      </w:r>
      <w:del w:id="92" w:author="Sandra Lowe" w:date="2021-10-11T17:37:00Z">
        <w:r w:rsidRPr="00470A54" w:rsidDel="00280550">
          <w:delText>)</w:delText>
        </w:r>
      </w:del>
      <w:r w:rsidRPr="00470A54">
        <w:t xml:space="preserve"> </w:t>
      </w:r>
      <w:r w:rsidR="002E20FC">
        <w:t xml:space="preserve">and </w:t>
      </w:r>
      <w:ins w:id="93" w:author="Sandra Lowe" w:date="2021-10-11T17:37:00Z">
        <w:r w:rsidR="00280550">
          <w:t>coefficient of variation (</w:t>
        </w:r>
      </w:ins>
      <w:r w:rsidR="002E20FC">
        <w:t>CV</w:t>
      </w:r>
      <w:ins w:id="94" w:author="Sandra Lowe" w:date="2021-10-11T17:37:00Z">
        <w:r w:rsidR="00280550">
          <w:t>)</w:t>
        </w:r>
      </w:ins>
      <w:r w:rsidR="002E20FC">
        <w:t xml:space="preserve"> </w:t>
      </w:r>
      <w:r w:rsidRPr="00470A54">
        <w:t xml:space="preserve">of </w:t>
      </w:r>
      <w:r w:rsidRPr="007A5EFE">
        <w:rPr>
          <w:i/>
        </w:rPr>
        <w:t>Hippoglossoides</w:t>
      </w:r>
      <w:r w:rsidRPr="00470A54">
        <w:t xml:space="preserve"> spp. combined (flathead sole and Bering flounder) </w:t>
      </w:r>
      <w:r>
        <w:t xml:space="preserve">across the entire BSAI; flathead sole only in the Aleutian Islands, </w:t>
      </w:r>
      <w:r w:rsidRPr="007A5EFE">
        <w:rPr>
          <w:i/>
        </w:rPr>
        <w:t>Hippoglossoides</w:t>
      </w:r>
      <w:r w:rsidRPr="00470A54">
        <w:t xml:space="preserve"> spp. </w:t>
      </w:r>
      <w:r>
        <w:t>c</w:t>
      </w:r>
      <w:r w:rsidRPr="00470A54">
        <w:t>ombined</w:t>
      </w:r>
      <w:r>
        <w:t xml:space="preserve"> in the </w:t>
      </w:r>
      <w:r w:rsidRPr="00470A54">
        <w:t>Eastern Bering Sea (EBS) shelf survey,</w:t>
      </w:r>
      <w:r>
        <w:t xml:space="preserve"> </w:t>
      </w:r>
      <w:r w:rsidRPr="00470A54">
        <w:t>flathead sole only in EBS shelf survey, and Bering flounder only in the EBS shelf survey.</w:t>
      </w:r>
      <w:r w:rsidR="006A181D" w:rsidRPr="006A181D">
        <w:t xml:space="preserve"> </w:t>
      </w:r>
      <w:r w:rsidR="00FF3602">
        <w:t xml:space="preserve">Slight discrepancies in totals may occur due to rounding. </w:t>
      </w:r>
      <w:r w:rsidR="006A181D">
        <w:t>Bolded years are not included in base model.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1000"/>
        <w:gridCol w:w="561"/>
        <w:gridCol w:w="1066"/>
        <w:gridCol w:w="686"/>
        <w:gridCol w:w="932"/>
        <w:gridCol w:w="710"/>
        <w:gridCol w:w="896"/>
        <w:gridCol w:w="1035"/>
        <w:gridCol w:w="896"/>
        <w:gridCol w:w="946"/>
      </w:tblGrid>
      <w:tr w:rsidR="00197C4C" w:rsidRPr="00197C4C" w14:paraId="4547817E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17850" w14:textId="77777777" w:rsidR="007A5EFE" w:rsidRPr="00197C4C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1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D10533" w14:textId="4140EFC5" w:rsidR="007A5EFE" w:rsidRPr="00197C4C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197C4C">
              <w:rPr>
                <w:b/>
                <w:bCs/>
                <w:i/>
                <w:iCs/>
                <w:color w:val="000000"/>
                <w:sz w:val="18"/>
                <w:szCs w:val="18"/>
              </w:rPr>
              <w:t>Hippoglossoides</w:t>
            </w:r>
            <w:r w:rsidRPr="00197C4C">
              <w:rPr>
                <w:b/>
                <w:bCs/>
                <w:color w:val="000000"/>
                <w:sz w:val="18"/>
                <w:szCs w:val="18"/>
              </w:rPr>
              <w:t xml:space="preserve"> spp. EBS-AI Combined (used in assessment)</w:t>
            </w:r>
          </w:p>
        </w:tc>
        <w:tc>
          <w:tcPr>
            <w:tcW w:w="1752" w:type="dxa"/>
            <w:gridSpan w:val="2"/>
            <w:shd w:val="clear" w:color="auto" w:fill="auto"/>
            <w:noWrap/>
            <w:vAlign w:val="center"/>
          </w:tcPr>
          <w:p w14:paraId="21E2CEB9" w14:textId="09BCBFE7" w:rsidR="007A5EFE" w:rsidRPr="00197C4C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197C4C">
              <w:rPr>
                <w:b/>
                <w:bCs/>
                <w:color w:val="000000"/>
                <w:sz w:val="18"/>
                <w:szCs w:val="18"/>
              </w:rPr>
              <w:t>Aleutian Islands</w:t>
            </w:r>
          </w:p>
        </w:tc>
        <w:tc>
          <w:tcPr>
            <w:tcW w:w="1642" w:type="dxa"/>
            <w:gridSpan w:val="2"/>
            <w:shd w:val="clear" w:color="auto" w:fill="auto"/>
            <w:noWrap/>
            <w:vAlign w:val="center"/>
          </w:tcPr>
          <w:p w14:paraId="3A160D95" w14:textId="28361871" w:rsidR="007A5EFE" w:rsidRPr="00197C4C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197C4C">
              <w:rPr>
                <w:b/>
                <w:bCs/>
                <w:i/>
                <w:iCs/>
                <w:color w:val="000000"/>
                <w:sz w:val="18"/>
                <w:szCs w:val="18"/>
              </w:rPr>
              <w:t>Hippoglossoides</w:t>
            </w:r>
            <w:r w:rsidRPr="00197C4C">
              <w:rPr>
                <w:b/>
                <w:bCs/>
                <w:color w:val="000000"/>
                <w:sz w:val="18"/>
                <w:szCs w:val="18"/>
              </w:rPr>
              <w:t xml:space="preserve"> spp. EBS Only</w:t>
            </w:r>
          </w:p>
        </w:tc>
        <w:tc>
          <w:tcPr>
            <w:tcW w:w="1931" w:type="dxa"/>
            <w:gridSpan w:val="2"/>
            <w:shd w:val="clear" w:color="auto" w:fill="auto"/>
            <w:noWrap/>
            <w:vAlign w:val="center"/>
          </w:tcPr>
          <w:p w14:paraId="41B69620" w14:textId="5CEAE747" w:rsidR="007A5EFE" w:rsidRPr="00197C4C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197C4C">
              <w:rPr>
                <w:b/>
                <w:bCs/>
                <w:color w:val="000000"/>
                <w:sz w:val="18"/>
                <w:szCs w:val="18"/>
              </w:rPr>
              <w:t>EBS Flathead Sole Only</w:t>
            </w:r>
          </w:p>
        </w:tc>
        <w:tc>
          <w:tcPr>
            <w:tcW w:w="1842" w:type="dxa"/>
            <w:gridSpan w:val="2"/>
            <w:shd w:val="clear" w:color="auto" w:fill="auto"/>
            <w:noWrap/>
            <w:vAlign w:val="center"/>
          </w:tcPr>
          <w:p w14:paraId="5D2DE8C4" w14:textId="5B05DBED" w:rsidR="007A5EFE" w:rsidRPr="00197C4C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197C4C">
              <w:rPr>
                <w:b/>
                <w:bCs/>
                <w:color w:val="000000"/>
                <w:sz w:val="18"/>
                <w:szCs w:val="18"/>
              </w:rPr>
              <w:t>EBS Bering Flounder Only</w:t>
            </w:r>
          </w:p>
        </w:tc>
      </w:tr>
      <w:tr w:rsidR="00197C4C" w:rsidRPr="00197C4C" w14:paraId="6A59C257" w14:textId="77777777" w:rsidTr="005C4A0B">
        <w:trPr>
          <w:trHeight w:val="258"/>
        </w:trPr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ABBB6" w14:textId="4E130987" w:rsidR="007A5EFE" w:rsidRPr="007A5EFE" w:rsidRDefault="007A5EFE" w:rsidP="007A5EFE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FF8ED" w14:textId="5574B04E" w:rsidR="007A5EFE" w:rsidRPr="007A5EFE" w:rsidRDefault="007A5EFE" w:rsidP="007A5EFE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84B3" w14:textId="3E3B3320" w:rsidR="007A5EFE" w:rsidRPr="007A5EFE" w:rsidRDefault="007A5EFE" w:rsidP="007A5EFE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CV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A762" w14:textId="3147ECA1" w:rsidR="007A5EFE" w:rsidRPr="007A5EFE" w:rsidRDefault="007A5EFE" w:rsidP="007A5EFE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4B11" w14:textId="53B4820C" w:rsidR="007A5EFE" w:rsidRPr="007A5EFE" w:rsidRDefault="007A5EFE" w:rsidP="007A5EFE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CV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BDAA" w14:textId="3689ABD6" w:rsidR="007A5EFE" w:rsidRPr="007A5EFE" w:rsidRDefault="007A5EFE" w:rsidP="007A5EFE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1193" w14:textId="2F67CAE8" w:rsidR="007A5EFE" w:rsidRPr="007A5EFE" w:rsidRDefault="007A5EFE" w:rsidP="007A5EFE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CV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270A" w14:textId="7736D079" w:rsidR="007A5EFE" w:rsidRPr="007A5EFE" w:rsidRDefault="007A5EFE" w:rsidP="007A5EFE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A763" w14:textId="5241CC18" w:rsidR="007A5EFE" w:rsidRPr="007A5EFE" w:rsidRDefault="007A5EFE" w:rsidP="007A5EFE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CV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26B70" w14:textId="54033BC3" w:rsidR="007A5EFE" w:rsidRPr="007A5EFE" w:rsidRDefault="007A5EFE" w:rsidP="007A5EFE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085CB" w14:textId="14EC10A1" w:rsidR="007A5EFE" w:rsidRPr="007A5EFE" w:rsidRDefault="007A5EFE" w:rsidP="007A5EFE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CV</w:t>
            </w:r>
          </w:p>
        </w:tc>
      </w:tr>
      <w:tr w:rsidR="00197C4C" w:rsidRPr="00197C4C" w14:paraId="6B3B6B32" w14:textId="77777777" w:rsidTr="005C4A0B">
        <w:trPr>
          <w:trHeight w:val="258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17EB7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1982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6F6AA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195,048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BCD7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638D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FFE9B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74578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192,037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0D92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838E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192,037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3660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FFE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301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97C4C" w:rsidRPr="00197C4C" w14:paraId="4607A3AD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C47A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1983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5166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272,185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92D4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A0D8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1,213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5B1A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C79A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270,972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DC4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3885A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252,612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C88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2C53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18,359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C73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0.20</w:t>
            </w:r>
          </w:p>
        </w:tc>
      </w:tr>
      <w:tr w:rsidR="00197C4C" w:rsidRPr="00197C4C" w14:paraId="0BE29EBA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0DD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1984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3FEA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290,513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E047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D5BEA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BD2F5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8EE9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285,849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74000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F0BC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270,794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B717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6CE3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15,054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CEC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197C4C" w:rsidRPr="00197C4C" w14:paraId="60748C93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0C88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1985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D716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269,732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7ED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3ED8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D316F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E48CA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265,428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429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5EF6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252,046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DE868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BB2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13,382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3A5A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0.12</w:t>
            </w:r>
          </w:p>
        </w:tc>
      </w:tr>
      <w:tr w:rsidR="00197C4C" w:rsidRPr="00197C4C" w14:paraId="7B041ADB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C33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1986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BBAD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363,208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FFF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72DC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5,245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E1C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F810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357,963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1722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605A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344,002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F72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0BB8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13,962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72FD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0.17</w:t>
            </w:r>
          </w:p>
        </w:tc>
      </w:tr>
      <w:tr w:rsidR="00197C4C" w:rsidRPr="00197C4C" w14:paraId="1AB0DA87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412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1987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AC60A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400,150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3DC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BEF5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A3FB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7BEC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393,588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FD0E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D4517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379,394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7F37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D1E3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14,194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4D5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</w:tr>
      <w:tr w:rsidR="00197C4C" w:rsidRPr="00197C4C" w14:paraId="384B0AC1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C3CB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1988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12F5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571,393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2CD30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6926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CB107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00107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561,868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5F2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4487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538,770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0400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22B87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23,098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C7E0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0.22</w:t>
            </w:r>
          </w:p>
        </w:tc>
      </w:tr>
      <w:tr w:rsidR="00197C4C" w:rsidRPr="00197C4C" w14:paraId="5DF0B234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5838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1989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287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529,948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726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018C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AD90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63F48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521,140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A26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1C70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502,310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11F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32AA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18,830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572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0.20</w:t>
            </w:r>
          </w:p>
        </w:tc>
      </w:tr>
      <w:tr w:rsidR="00197C4C" w:rsidRPr="00197C4C" w14:paraId="64849EED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629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1990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FEB5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603,587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09C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8C2D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2D0B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4BE8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593,504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E68C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79B4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574,174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CB09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024E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19,331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41EF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0.15</w:t>
            </w:r>
          </w:p>
        </w:tc>
      </w:tr>
      <w:tr w:rsidR="00197C4C" w:rsidRPr="00197C4C" w14:paraId="69865FC4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E8F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1991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29FF8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552,949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EA4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C537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6,939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A6DE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7B5FA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546,010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F6F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C001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518,380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CEE7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613B8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27,630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394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0.22</w:t>
            </w:r>
          </w:p>
        </w:tc>
      </w:tr>
      <w:tr w:rsidR="00197C4C" w:rsidRPr="00197C4C" w14:paraId="6C2EDE05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DAC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1992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4EA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628,857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AE7B0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6F2F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32DF8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746D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618,338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514A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5F1C7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603,140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9587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328F7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15,198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68D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197C4C" w:rsidRPr="00197C4C" w14:paraId="092AA511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49D8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1993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5D03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618,057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B0C8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ABF5A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B993D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2A62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607,724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E17A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DBBD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585,400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B984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D6A40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22,324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1BA0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197C4C" w:rsidRPr="00197C4C" w14:paraId="7521679B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B2BC8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1994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B70B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700,088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281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C49A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9,935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3890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0.22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DA6D8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690,153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6E4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09FE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664,396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8D0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8190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25,757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6290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197C4C" w:rsidRPr="00197C4C" w14:paraId="08C34415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92A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1995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04E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604,520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DB27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F45F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72DD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25E3A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594,421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BE0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B5D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578,945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9B6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5F6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15,476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55E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0.18</w:t>
            </w:r>
          </w:p>
        </w:tc>
      </w:tr>
      <w:tr w:rsidR="00197C4C" w:rsidRPr="00197C4C" w14:paraId="59845301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7FD8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1996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04D60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626,947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50F6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DA13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766D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F2890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616,460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3E49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6661A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604,427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D21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332E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12,034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193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0.20</w:t>
            </w:r>
          </w:p>
        </w:tc>
      </w:tr>
      <w:tr w:rsidR="00197C4C" w:rsidRPr="00197C4C" w14:paraId="70B38C3E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34F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1997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AAFC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795,463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D49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944E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11,554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080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F86E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783,909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38B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5BA8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769,783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76E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C508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14,126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AB44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197C4C" w:rsidRPr="00197C4C" w14:paraId="2B074D14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0F0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1998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6282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695,296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715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8B70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3A27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AA82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683,627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028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A0D1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675,766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144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0D0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7,861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F36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197C4C" w:rsidRPr="00197C4C" w14:paraId="2F09361D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BFB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1999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CE72A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407,889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1BD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2AC7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E9657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A441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401,194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56C8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82B3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387,995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FDBA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EE8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13,199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19E7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0.18</w:t>
            </w:r>
          </w:p>
        </w:tc>
      </w:tr>
      <w:tr w:rsidR="00197C4C" w:rsidRPr="00197C4C" w14:paraId="4EDD9B88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CC2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ECBC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401,723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CDE5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BC21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8,906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3076A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03390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392,817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7152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313C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384,592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32A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4F7A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8,225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494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197C4C" w:rsidRPr="00197C4C" w14:paraId="2A9A89AE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4847A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2001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B0E8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524,068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C1C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E073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BDB8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6158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515,362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EC8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1F27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503,943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BF9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3BCF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11,419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5C60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197C4C" w:rsidRPr="00197C4C" w14:paraId="3F8198D3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0A637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542D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563,230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1975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85DE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9,898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D9F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559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553,333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1D3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1393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548,401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BFCD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ECCF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4,932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A274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197C4C" w:rsidRPr="00197C4C" w14:paraId="5C449DAA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9BC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6472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523,566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FBF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6A61A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EFCB9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237C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514,868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2766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292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509,156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5E38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5D55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5,712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E9D0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197C4C" w:rsidRPr="00197C4C" w14:paraId="59EA0CA5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591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3115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625,587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CC52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3D90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13,298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EC4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6C20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612,289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F1BE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3D9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604,186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E83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EB8F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8,103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7310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0.31</w:t>
            </w:r>
          </w:p>
        </w:tc>
      </w:tr>
      <w:tr w:rsidR="00197C4C" w:rsidRPr="00197C4C" w14:paraId="66F47F38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3FC1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A081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622,883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64EFA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0A2C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0F9CB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BAA4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612,467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3A5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9E7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605,350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C45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296B8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7,116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CE04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0.28</w:t>
            </w:r>
          </w:p>
        </w:tc>
      </w:tr>
      <w:tr w:rsidR="00197C4C" w:rsidRPr="00197C4C" w14:paraId="4C4C0B8F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847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FCD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644,948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6048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5690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9,665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CDD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88A7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635,283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43EA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4ADE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621,390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0BFA7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534B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13,893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5D60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0.31</w:t>
            </w:r>
          </w:p>
        </w:tc>
      </w:tr>
      <w:tr w:rsidR="00197C4C" w:rsidRPr="00197C4C" w14:paraId="3D3BCDBE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4451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A6807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572,105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BFF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338E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A0621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9EA2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562,568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46B8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AC52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552,114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425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DBCA7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10,453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B4ED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197C4C" w:rsidRPr="00197C4C" w14:paraId="1917EEDA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CAD0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170C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554,706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FFBE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07C1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E1F6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D53E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545,470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FEAA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EA49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535,359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E13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6E8E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10,111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2D16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197C4C" w:rsidRPr="00197C4C" w14:paraId="1BD64142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EEE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3AEE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425,818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49A7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B69E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9644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0A17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418,812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431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1E9A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412,163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1D1D7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BDB0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6,649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798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0.17</w:t>
            </w:r>
          </w:p>
        </w:tc>
      </w:tr>
      <w:tr w:rsidR="00197C4C" w:rsidRPr="00197C4C" w14:paraId="6FD6AFA8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2353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D68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507,047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82D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A03E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11,812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3717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0.30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2518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495,235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EC8F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1720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488,626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EB90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B0F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6,610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5E388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0.15</w:t>
            </w:r>
          </w:p>
        </w:tc>
      </w:tr>
      <w:tr w:rsidR="00197C4C" w:rsidRPr="00197C4C" w14:paraId="17E8DCF9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C10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42E3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593,203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D148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922C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5C25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4038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583,300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523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352D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576,498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7DB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9AD5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6,802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F1E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0.15</w:t>
            </w:r>
          </w:p>
        </w:tc>
      </w:tr>
      <w:tr w:rsidR="00197C4C" w:rsidRPr="00197C4C" w14:paraId="173316AF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1FCD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CDF4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387,043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87B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C862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5,566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30D4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18D2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381,477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C14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18B87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374,842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8AE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7264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6,635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4E07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</w:tr>
      <w:tr w:rsidR="00197C4C" w:rsidRPr="00197C4C" w14:paraId="4EBD68A3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03EE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5787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499,472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06C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FFE2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BDD1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E0F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491,191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BFC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DBAF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485,486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947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1FFD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5,705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783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</w:tr>
      <w:tr w:rsidR="00197C4C" w:rsidRPr="00197C4C" w14:paraId="435F433C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417D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2AEA0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532,886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1A1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F1E9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13,436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A94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CC10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519,450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B2A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4C3B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509,801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4D25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545E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9,649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80FB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0.17</w:t>
            </w:r>
          </w:p>
        </w:tc>
      </w:tr>
      <w:tr w:rsidR="00197C4C" w:rsidRPr="00197C4C" w14:paraId="74C9B83C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1C5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3947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399,748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2948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90B4F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B0BD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010B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393,194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EE07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67C8A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382,173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49A4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EFE4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11,021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4F58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0.17</w:t>
            </w:r>
          </w:p>
        </w:tc>
      </w:tr>
      <w:tr w:rsidR="00197C4C" w:rsidRPr="00197C4C" w14:paraId="4C58C13E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DCAC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8632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453,060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06738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4B4F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6,759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8D7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5069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446,300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B715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86C00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433,469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421D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2961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12,831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49C3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0.23</w:t>
            </w:r>
          </w:p>
        </w:tc>
      </w:tr>
      <w:tr w:rsidR="00197C4C" w:rsidRPr="00197C4C" w14:paraId="63C59F7A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A3F4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9E21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549,717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2F2F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64BD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884A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72B8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540,567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F600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C534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531,291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158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D638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9,275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5EE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0.22</w:t>
            </w:r>
          </w:p>
        </w:tc>
      </w:tr>
      <w:tr w:rsidR="00197C4C" w:rsidRPr="00197C4C" w14:paraId="3E14214C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40A5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CE76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495,345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E8D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F220B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6,930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A0B2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A236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488,415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9FD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C3C16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484,890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A216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0981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3,524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166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0.16</w:t>
            </w:r>
          </w:p>
        </w:tc>
      </w:tr>
      <w:tr w:rsidR="00197C4C" w:rsidRPr="00197C4C" w14:paraId="3D6A33FC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E4863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2019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BC76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604,445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47D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97D90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C638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B221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594,348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CA3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8198A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592,257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8852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8B74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2,092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1825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0.32</w:t>
            </w:r>
          </w:p>
        </w:tc>
      </w:tr>
      <w:tr w:rsidR="00197C4C" w:rsidRPr="00197C4C" w14:paraId="56BB281B" w14:textId="77777777" w:rsidTr="005C4A0B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91DA5" w14:textId="77777777" w:rsidR="007A5EFE" w:rsidRPr="006A181D" w:rsidRDefault="007A5EFE" w:rsidP="007A5EFE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6A181D">
              <w:rPr>
                <w:b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30747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671,580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FB7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D1749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32151" w14:textId="77777777" w:rsidR="007A5EFE" w:rsidRPr="007A5EFE" w:rsidRDefault="007A5EFE" w:rsidP="007A5EFE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1D31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660,321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780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7EB72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658,632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64E1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7AFE3C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1,688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7E5E4" w14:textId="77777777" w:rsidR="007A5EFE" w:rsidRPr="007A5EFE" w:rsidRDefault="007A5EFE" w:rsidP="007A5EFE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0.31</w:t>
            </w:r>
          </w:p>
        </w:tc>
      </w:tr>
    </w:tbl>
    <w:p w14:paraId="32D2362D" w14:textId="457532F7" w:rsidR="002E3859" w:rsidRDefault="002E3859" w:rsidP="001041AD">
      <w:pPr>
        <w:keepNext/>
        <w:keepLines/>
      </w:pPr>
    </w:p>
    <w:p w14:paraId="1256A398" w14:textId="1C1BE665" w:rsidR="005B1098" w:rsidRPr="0010729B" w:rsidRDefault="005B1098" w:rsidP="0010729B">
      <w:pPr>
        <w:pStyle w:val="Heading3"/>
        <w:rPr>
          <w:highlight w:val="lightGray"/>
        </w:rPr>
      </w:pPr>
      <w:r w:rsidRPr="0010729B">
        <w:t xml:space="preserve">Table </w:t>
      </w:r>
      <w:r w:rsidR="00336608" w:rsidRPr="0010729B">
        <w:t>3</w:t>
      </w:r>
      <w:r w:rsidRPr="0010729B">
        <w:t xml:space="preserve">. Northern Bering Sea survey biomass </w:t>
      </w:r>
      <w:ins w:id="95" w:author="Sandra Lowe" w:date="2021-10-11T17:40:00Z">
        <w:r w:rsidR="00280550">
          <w:t xml:space="preserve">(t) </w:t>
        </w:r>
      </w:ins>
      <w:r w:rsidRPr="0010729B">
        <w:t xml:space="preserve">and </w:t>
      </w:r>
      <w:ins w:id="96" w:author="Sandra Lowe" w:date="2021-10-11T17:40:00Z">
        <w:r w:rsidR="00280550">
          <w:t>coefficient of variation (</w:t>
        </w:r>
      </w:ins>
      <w:r w:rsidRPr="0010729B">
        <w:t>CV</w:t>
      </w:r>
      <w:ins w:id="97" w:author="Sandra Lowe" w:date="2021-10-11T17:40:00Z">
        <w:r w:rsidR="00280550">
          <w:t>)</w:t>
        </w:r>
      </w:ins>
      <w:r w:rsidRPr="0010729B">
        <w:t xml:space="preserve"> for flathead sole, Bering flounder, and the two combined (Hippoglossoides spp.).</w:t>
      </w:r>
      <w:r w:rsidR="00336608" w:rsidRPr="0010729B">
        <w:t xml:space="preserve"> Data accessed via Oracle database query on 05 October, 2021.</w:t>
      </w:r>
      <w:r w:rsidR="0010729B">
        <w:t xml:space="preserve"> These data are not included in the base model and are presented here for reference only.</w:t>
      </w:r>
    </w:p>
    <w:tbl>
      <w:tblPr>
        <w:tblW w:w="9075" w:type="dxa"/>
        <w:tblLook w:val="04A0" w:firstRow="1" w:lastRow="0" w:firstColumn="1" w:lastColumn="0" w:noHBand="0" w:noVBand="1"/>
      </w:tblPr>
      <w:tblGrid>
        <w:gridCol w:w="893"/>
        <w:gridCol w:w="2218"/>
        <w:gridCol w:w="1179"/>
        <w:gridCol w:w="1416"/>
        <w:gridCol w:w="797"/>
        <w:gridCol w:w="1784"/>
        <w:gridCol w:w="788"/>
      </w:tblGrid>
      <w:tr w:rsidR="00336608" w:rsidRPr="005F1F3B" w14:paraId="1A6E69B3" w14:textId="77777777" w:rsidTr="005F1F3B">
        <w:trPr>
          <w:trHeight w:val="575"/>
        </w:trPr>
        <w:tc>
          <w:tcPr>
            <w:tcW w:w="893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CEC554" w14:textId="7DAAA96B" w:rsidR="00336608" w:rsidRPr="005F1F3B" w:rsidRDefault="00336608" w:rsidP="000510CF">
            <w:pPr>
              <w:jc w:val="center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63DF7C" w14:textId="7A609E06" w:rsidR="00336608" w:rsidRPr="005F1F3B" w:rsidRDefault="00336608" w:rsidP="000510CF">
            <w:pPr>
              <w:jc w:val="center"/>
              <w:rPr>
                <w:b/>
                <w:bCs/>
                <w:color w:val="000000"/>
                <w:szCs w:val="22"/>
              </w:rPr>
            </w:pPr>
            <w:r w:rsidRPr="005F1F3B">
              <w:rPr>
                <w:b/>
                <w:bCs/>
                <w:i/>
                <w:iCs/>
                <w:color w:val="000000"/>
                <w:szCs w:val="22"/>
              </w:rPr>
              <w:t xml:space="preserve">Hippoglossoides </w:t>
            </w:r>
            <w:r w:rsidRPr="005F1F3B">
              <w:rPr>
                <w:b/>
                <w:bCs/>
                <w:iCs/>
                <w:color w:val="000000"/>
                <w:szCs w:val="22"/>
              </w:rPr>
              <w:t>spp</w:t>
            </w:r>
            <w:r w:rsidRPr="005F1F3B">
              <w:rPr>
                <w:b/>
                <w:bCs/>
                <w:i/>
                <w:iCs/>
                <w:color w:val="000000"/>
                <w:szCs w:val="22"/>
              </w:rPr>
              <w:t>.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4E974" w14:textId="46C3320C" w:rsidR="00336608" w:rsidRPr="005F1F3B" w:rsidRDefault="00336608" w:rsidP="000510CF">
            <w:pPr>
              <w:jc w:val="center"/>
              <w:rPr>
                <w:b/>
                <w:bCs/>
                <w:color w:val="000000"/>
                <w:szCs w:val="22"/>
              </w:rPr>
            </w:pPr>
            <w:r w:rsidRPr="005F1F3B">
              <w:rPr>
                <w:b/>
                <w:bCs/>
                <w:color w:val="000000"/>
                <w:szCs w:val="22"/>
              </w:rPr>
              <w:t>Flathead sole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2CDAFD" w14:textId="77777777" w:rsidR="00336608" w:rsidRPr="005F1F3B" w:rsidRDefault="00336608" w:rsidP="000510CF">
            <w:pPr>
              <w:jc w:val="center"/>
              <w:rPr>
                <w:b/>
                <w:bCs/>
                <w:color w:val="000000"/>
                <w:szCs w:val="22"/>
              </w:rPr>
            </w:pPr>
            <w:r w:rsidRPr="005F1F3B">
              <w:rPr>
                <w:b/>
                <w:bCs/>
                <w:color w:val="000000"/>
                <w:szCs w:val="22"/>
              </w:rPr>
              <w:t>Bering Flounder</w:t>
            </w:r>
          </w:p>
        </w:tc>
      </w:tr>
      <w:tr w:rsidR="0017709F" w:rsidRPr="005F1F3B" w14:paraId="52ECFA4E" w14:textId="77777777" w:rsidTr="005F1F3B">
        <w:trPr>
          <w:trHeight w:val="27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A849" w14:textId="17325CD8" w:rsidR="0017709F" w:rsidRPr="005F1F3B" w:rsidRDefault="0017709F" w:rsidP="0017709F">
            <w:pPr>
              <w:jc w:val="center"/>
              <w:rPr>
                <w:b/>
                <w:bCs/>
                <w:i/>
                <w:iCs/>
                <w:color w:val="000000"/>
                <w:szCs w:val="22"/>
              </w:rPr>
            </w:pPr>
            <w:r w:rsidRPr="005F1F3B">
              <w:rPr>
                <w:b/>
                <w:bCs/>
                <w:color w:val="000000"/>
                <w:szCs w:val="22"/>
              </w:rPr>
              <w:t>Year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7B587" w14:textId="2CC8E4EC" w:rsidR="0017709F" w:rsidRPr="005F1F3B" w:rsidRDefault="0017709F" w:rsidP="0017709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Biomass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20D9C" w14:textId="374D95B1" w:rsidR="0017709F" w:rsidRPr="005F1F3B" w:rsidRDefault="0017709F" w:rsidP="0017709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CV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9AB18" w14:textId="143CCE14" w:rsidR="0017709F" w:rsidRPr="005F1F3B" w:rsidRDefault="0017709F" w:rsidP="0017709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Biomass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5A8DD" w14:textId="3D6D5A96" w:rsidR="0017709F" w:rsidRPr="005F1F3B" w:rsidRDefault="0017709F" w:rsidP="0017709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CV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BE48D" w14:textId="4F141AD0" w:rsidR="0017709F" w:rsidRPr="005F1F3B" w:rsidRDefault="0017709F" w:rsidP="0017709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Biomass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ABCCE4" w14:textId="578A73D0" w:rsidR="0017709F" w:rsidRPr="005F1F3B" w:rsidRDefault="0017709F" w:rsidP="0017709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CV</w:t>
            </w:r>
          </w:p>
        </w:tc>
      </w:tr>
      <w:tr w:rsidR="00336608" w:rsidRPr="005F1F3B" w14:paraId="38BA164B" w14:textId="77777777" w:rsidTr="005F1F3B">
        <w:trPr>
          <w:trHeight w:val="27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4B5415" w14:textId="77777777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2010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6E25C954" w14:textId="2247B720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12,355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63A16C9C" w14:textId="718108A7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0.17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E589FD" w14:textId="54B1B09D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B7903" w14:textId="3FD15F7C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8E5A94" w14:textId="6F2FEADF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12,355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35CE96" w14:textId="1E3AEB13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0.17</w:t>
            </w:r>
          </w:p>
        </w:tc>
      </w:tr>
      <w:tr w:rsidR="00336608" w:rsidRPr="005F1F3B" w14:paraId="51BBC198" w14:textId="77777777" w:rsidTr="005F1F3B">
        <w:trPr>
          <w:trHeight w:val="270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612C3" w14:textId="77777777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2017</w:t>
            </w:r>
          </w:p>
        </w:tc>
        <w:tc>
          <w:tcPr>
            <w:tcW w:w="2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13528703" w14:textId="763F1100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19,882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52C3ECBC" w14:textId="70891089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0.21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3AA2AC" w14:textId="30A5156E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79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7F8689" w14:textId="0A458288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0.65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591EBE" w14:textId="53FF23B9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19,803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FD4B38" w14:textId="6BA7E174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0.21</w:t>
            </w:r>
          </w:p>
        </w:tc>
      </w:tr>
      <w:tr w:rsidR="00336608" w:rsidRPr="005F1F3B" w14:paraId="5374B506" w14:textId="77777777" w:rsidTr="005F1F3B">
        <w:trPr>
          <w:trHeight w:val="282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EC387" w14:textId="77777777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2019</w:t>
            </w:r>
          </w:p>
        </w:tc>
        <w:tc>
          <w:tcPr>
            <w:tcW w:w="2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3501797A" w14:textId="6A0EDD46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18,989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463DDB41" w14:textId="0FF93312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0.18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9FEDAF" w14:textId="3E284C3D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463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E0BAC" w14:textId="798EABDF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0.33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C288B1" w14:textId="49D97B8D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18,526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02EBE1" w14:textId="50992C3C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0.19</w:t>
            </w:r>
          </w:p>
        </w:tc>
      </w:tr>
      <w:tr w:rsidR="00336608" w:rsidRPr="005F1F3B" w14:paraId="755EDE07" w14:textId="77777777" w:rsidTr="005F1F3B">
        <w:trPr>
          <w:trHeight w:val="282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9736B2" w14:textId="7C298988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2021</w:t>
            </w:r>
          </w:p>
        </w:tc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10782B3C" w14:textId="6628FCAC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8,522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670603" w14:textId="4D724918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0.21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791A2A7F" w14:textId="716492C1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138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DD3030" w14:textId="3A5EE2FC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0.78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6F8E8A8F" w14:textId="1F42E94B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8,384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668A28" w14:textId="64FCA082" w:rsidR="00336608" w:rsidRPr="005F1F3B" w:rsidRDefault="00336608" w:rsidP="000510CF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0.22</w:t>
            </w:r>
          </w:p>
        </w:tc>
      </w:tr>
    </w:tbl>
    <w:p w14:paraId="238FB7AB" w14:textId="60342F96" w:rsidR="00716A7B" w:rsidRPr="005043D6" w:rsidRDefault="0076206C" w:rsidP="001041AD">
      <w:pPr>
        <w:pStyle w:val="Heading1"/>
        <w:jc w:val="left"/>
      </w:pPr>
      <w:r w:rsidRPr="005043D6">
        <w:t>Literature Cited</w:t>
      </w:r>
    </w:p>
    <w:p w14:paraId="2F27D634" w14:textId="3205495A" w:rsidR="00891DF6" w:rsidRDefault="0006320F" w:rsidP="00E05615">
      <w:pPr>
        <w:pStyle w:val="Litcitation"/>
      </w:pPr>
      <w:r>
        <w:t xml:space="preserve">Monnahan, C., and Haehn, R. </w:t>
      </w:r>
      <w:r w:rsidR="00DB753C" w:rsidRPr="005043D6">
        <w:t>2</w:t>
      </w:r>
      <w:r>
        <w:t>020. 9</w:t>
      </w:r>
      <w:r w:rsidR="00FD5E51" w:rsidRPr="005043D6">
        <w:t xml:space="preserve">. </w:t>
      </w:r>
      <w:r w:rsidRPr="000161A6">
        <w:t xml:space="preserve">Assessment of the </w:t>
      </w:r>
      <w:r>
        <w:t>flathead s</w:t>
      </w:r>
      <w:r w:rsidRPr="000161A6">
        <w:t>ole</w:t>
      </w:r>
      <w:r>
        <w:t>-Bering f</w:t>
      </w:r>
      <w:r w:rsidRPr="000161A6">
        <w:t>lounder</w:t>
      </w:r>
      <w:r>
        <w:t xml:space="preserve"> s</w:t>
      </w:r>
      <w:r w:rsidRPr="000161A6">
        <w:t>tock</w:t>
      </w:r>
      <w:r>
        <w:t xml:space="preserve"> complex</w:t>
      </w:r>
      <w:r w:rsidRPr="000161A6">
        <w:t xml:space="preserve"> in the Bering Sea and Aleutian Islands</w:t>
      </w:r>
      <w:r w:rsidR="00FD5E51" w:rsidRPr="005043D6">
        <w:t xml:space="preserve">. </w:t>
      </w:r>
      <w:r w:rsidRPr="008B3341">
        <w:rPr>
          <w:u w:val="single"/>
        </w:rPr>
        <w:t>In</w:t>
      </w:r>
      <w:r w:rsidRPr="008B3341">
        <w:t xml:space="preserve"> Stock Assessment and Fishery Evaluation Report for the Groundfish Resources of the Beri</w:t>
      </w:r>
      <w:r>
        <w:t>ng Sea/Aleutian Islands Region</w:t>
      </w:r>
      <w:r w:rsidRPr="008B3341">
        <w:t>. North Pacific Fishery Management Council, P.O. Box 103136, Anchorage, Alaska 99510.</w:t>
      </w:r>
    </w:p>
    <w:sectPr w:rsidR="008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8" w:author="Maia Kapur" w:date="2021-09-28T09:39:00Z" w:initials="MK">
    <w:p w14:paraId="678E1F31" w14:textId="3B3F48EF" w:rsidR="007414BC" w:rsidRDefault="007414BC">
      <w:pPr>
        <w:pStyle w:val="CommentText"/>
      </w:pPr>
      <w:r>
        <w:rPr>
          <w:rStyle w:val="CommentReference"/>
        </w:rPr>
        <w:annotationRef/>
      </w:r>
      <w:r>
        <w:t>MK to update again closer to deadline.</w:t>
      </w:r>
    </w:p>
  </w:comment>
  <w:comment w:id="69" w:author="Maia Kapur" w:date="2021-09-28T09:43:00Z" w:initials="MK">
    <w:p w14:paraId="15DA7145" w14:textId="53307EEA" w:rsidR="007414BC" w:rsidRDefault="007414BC">
      <w:pPr>
        <w:pStyle w:val="CommentText"/>
      </w:pPr>
      <w:r>
        <w:rPr>
          <w:rStyle w:val="CommentReference"/>
        </w:rPr>
        <w:annotationRef/>
      </w:r>
      <w:r>
        <w:t>The last BSAI assessment did NOT have an apportionment component (i.e. results from the random effects model) – is it applicable for this stock?</w:t>
      </w:r>
    </w:p>
  </w:comment>
  <w:comment w:id="70" w:author="Sandra Lowe" w:date="2021-10-11T17:21:00Z" w:initials="SL">
    <w:p w14:paraId="71F8E134" w14:textId="7CC55B84" w:rsidR="00FE3907" w:rsidRDefault="00FE3907">
      <w:pPr>
        <w:pStyle w:val="CommentText"/>
      </w:pPr>
      <w:r>
        <w:rPr>
          <w:rStyle w:val="CommentReference"/>
        </w:rPr>
        <w:annotationRef/>
      </w:r>
      <w:r>
        <w:t>Correct, the harvest specifications are for the entire BSAI. No apportionment for EBS and AI.</w:t>
      </w:r>
    </w:p>
  </w:comment>
  <w:comment w:id="74" w:author="Sandra Lowe" w:date="2021-10-11T17:24:00Z" w:initials="SL">
    <w:p w14:paraId="66800E73" w14:textId="393C26B2" w:rsidR="00FE3907" w:rsidRDefault="00FE3907">
      <w:pPr>
        <w:pStyle w:val="CommentText"/>
      </w:pPr>
      <w:r>
        <w:rPr>
          <w:rStyle w:val="CommentReference"/>
        </w:rPr>
        <w:annotationRef/>
      </w:r>
      <w:r>
        <w:t>Literature cited follows the text of the assessment, followed by Tables and then Figures.</w:t>
      </w:r>
    </w:p>
  </w:comment>
  <w:comment w:id="80" w:author="Maia Kapur" w:date="2021-09-22T11:34:00Z" w:initials="MK">
    <w:p w14:paraId="4BB7CFE1" w14:textId="087701CC" w:rsidR="007414BC" w:rsidRDefault="007414BC">
      <w:pPr>
        <w:pStyle w:val="CommentText"/>
      </w:pPr>
      <w:r>
        <w:rPr>
          <w:rStyle w:val="CommentReference"/>
        </w:rPr>
        <w:annotationRef/>
      </w:r>
      <w:r>
        <w:t>This includes data from the AI inferred using the lm approach, for which survey obs are very minimal compared to the BS.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8E1F31" w15:done="0"/>
  <w15:commentEx w15:paraId="15DA7145" w15:done="0"/>
  <w15:commentEx w15:paraId="71F8E134" w15:paraIdParent="15DA7145" w15:done="0"/>
  <w15:commentEx w15:paraId="66800E73" w15:done="0"/>
  <w15:commentEx w15:paraId="4BB7CFE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3216F" w14:textId="77777777" w:rsidR="00C70DEB" w:rsidRDefault="00C70DEB" w:rsidP="00ED5BE7">
      <w:r>
        <w:separator/>
      </w:r>
    </w:p>
  </w:endnote>
  <w:endnote w:type="continuationSeparator" w:id="0">
    <w:p w14:paraId="1FE1B7C0" w14:textId="77777777" w:rsidR="00C70DEB" w:rsidRDefault="00C70DEB" w:rsidP="00ED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EBA30" w14:textId="77777777" w:rsidR="00C70DEB" w:rsidRDefault="00C70DEB" w:rsidP="00ED5BE7">
      <w:r>
        <w:separator/>
      </w:r>
    </w:p>
  </w:footnote>
  <w:footnote w:type="continuationSeparator" w:id="0">
    <w:p w14:paraId="47A4D465" w14:textId="77777777" w:rsidR="00C70DEB" w:rsidRDefault="00C70DEB" w:rsidP="00ED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2AD"/>
    <w:multiLevelType w:val="hybridMultilevel"/>
    <w:tmpl w:val="385ECD84"/>
    <w:lvl w:ilvl="0" w:tplc="23ACC362">
      <w:start w:val="1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F2330A"/>
    <w:multiLevelType w:val="hybridMultilevel"/>
    <w:tmpl w:val="5172FF22"/>
    <w:lvl w:ilvl="0" w:tplc="7610DE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40FEB"/>
    <w:multiLevelType w:val="multilevel"/>
    <w:tmpl w:val="26329418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none"/>
      <w:lvlText w:val="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ndra Lowe">
    <w15:presenceInfo w15:providerId="None" w15:userId="Sandra Lowe"/>
  </w15:person>
  <w15:person w15:author="Maia Kapur">
    <w15:presenceInfo w15:providerId="None" w15:userId="Maia Kapu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71"/>
    <w:rsid w:val="00041498"/>
    <w:rsid w:val="000510CF"/>
    <w:rsid w:val="00053C6C"/>
    <w:rsid w:val="0006320F"/>
    <w:rsid w:val="0007343C"/>
    <w:rsid w:val="00085D15"/>
    <w:rsid w:val="00090C4C"/>
    <w:rsid w:val="0009609E"/>
    <w:rsid w:val="00096210"/>
    <w:rsid w:val="000A4C91"/>
    <w:rsid w:val="000A6A0F"/>
    <w:rsid w:val="000B318B"/>
    <w:rsid w:val="000B4C55"/>
    <w:rsid w:val="000B4D3D"/>
    <w:rsid w:val="000C178B"/>
    <w:rsid w:val="000C1F14"/>
    <w:rsid w:val="000C5337"/>
    <w:rsid w:val="000D132B"/>
    <w:rsid w:val="00102771"/>
    <w:rsid w:val="001041AD"/>
    <w:rsid w:val="00105BB3"/>
    <w:rsid w:val="0010729B"/>
    <w:rsid w:val="00113BAC"/>
    <w:rsid w:val="00115C1A"/>
    <w:rsid w:val="00120EA8"/>
    <w:rsid w:val="0012100A"/>
    <w:rsid w:val="001363AD"/>
    <w:rsid w:val="00140387"/>
    <w:rsid w:val="00141848"/>
    <w:rsid w:val="0015213A"/>
    <w:rsid w:val="00164F5C"/>
    <w:rsid w:val="001728F9"/>
    <w:rsid w:val="00175195"/>
    <w:rsid w:val="0017709F"/>
    <w:rsid w:val="00187C5F"/>
    <w:rsid w:val="00197C4C"/>
    <w:rsid w:val="001A6388"/>
    <w:rsid w:val="001C4768"/>
    <w:rsid w:val="001D408B"/>
    <w:rsid w:val="001D4C8D"/>
    <w:rsid w:val="001D6C14"/>
    <w:rsid w:val="001E507F"/>
    <w:rsid w:val="002058A7"/>
    <w:rsid w:val="00214347"/>
    <w:rsid w:val="0021591B"/>
    <w:rsid w:val="00220694"/>
    <w:rsid w:val="002228D7"/>
    <w:rsid w:val="002257FB"/>
    <w:rsid w:val="00231AD5"/>
    <w:rsid w:val="00246F89"/>
    <w:rsid w:val="00261BDB"/>
    <w:rsid w:val="00265765"/>
    <w:rsid w:val="00271F0D"/>
    <w:rsid w:val="00280550"/>
    <w:rsid w:val="00281C1B"/>
    <w:rsid w:val="0028697D"/>
    <w:rsid w:val="00291255"/>
    <w:rsid w:val="002A06B8"/>
    <w:rsid w:val="002A1DF6"/>
    <w:rsid w:val="002A51F2"/>
    <w:rsid w:val="002B6548"/>
    <w:rsid w:val="002C4705"/>
    <w:rsid w:val="002C6116"/>
    <w:rsid w:val="002D72FD"/>
    <w:rsid w:val="002E20FC"/>
    <w:rsid w:val="002E3859"/>
    <w:rsid w:val="002F5BE3"/>
    <w:rsid w:val="003003A7"/>
    <w:rsid w:val="003037DE"/>
    <w:rsid w:val="00322A39"/>
    <w:rsid w:val="0032371C"/>
    <w:rsid w:val="00324BE2"/>
    <w:rsid w:val="00336608"/>
    <w:rsid w:val="00337AF2"/>
    <w:rsid w:val="00360BB9"/>
    <w:rsid w:val="003624DC"/>
    <w:rsid w:val="00371B57"/>
    <w:rsid w:val="00376287"/>
    <w:rsid w:val="00381513"/>
    <w:rsid w:val="00384B66"/>
    <w:rsid w:val="00391C0D"/>
    <w:rsid w:val="0039725A"/>
    <w:rsid w:val="003A22D5"/>
    <w:rsid w:val="003B12CB"/>
    <w:rsid w:val="003B1C27"/>
    <w:rsid w:val="003C0855"/>
    <w:rsid w:val="003C403E"/>
    <w:rsid w:val="003D2D0D"/>
    <w:rsid w:val="003D4E98"/>
    <w:rsid w:val="003D5057"/>
    <w:rsid w:val="003D6510"/>
    <w:rsid w:val="003D73C1"/>
    <w:rsid w:val="003F1DD7"/>
    <w:rsid w:val="003F406D"/>
    <w:rsid w:val="0040076A"/>
    <w:rsid w:val="00431162"/>
    <w:rsid w:val="00431F02"/>
    <w:rsid w:val="0046411E"/>
    <w:rsid w:val="004650CF"/>
    <w:rsid w:val="00474E0B"/>
    <w:rsid w:val="00475787"/>
    <w:rsid w:val="0049759B"/>
    <w:rsid w:val="004B7805"/>
    <w:rsid w:val="004C0214"/>
    <w:rsid w:val="004F7936"/>
    <w:rsid w:val="005021E1"/>
    <w:rsid w:val="00503CA2"/>
    <w:rsid w:val="005043D6"/>
    <w:rsid w:val="005062CA"/>
    <w:rsid w:val="00517E61"/>
    <w:rsid w:val="00524991"/>
    <w:rsid w:val="00535EB2"/>
    <w:rsid w:val="0054146F"/>
    <w:rsid w:val="00553DB2"/>
    <w:rsid w:val="00555757"/>
    <w:rsid w:val="00557AC0"/>
    <w:rsid w:val="005639D2"/>
    <w:rsid w:val="00563EB0"/>
    <w:rsid w:val="005910B9"/>
    <w:rsid w:val="0059660A"/>
    <w:rsid w:val="00597770"/>
    <w:rsid w:val="005A70BE"/>
    <w:rsid w:val="005B1098"/>
    <w:rsid w:val="005B4CD9"/>
    <w:rsid w:val="005C163E"/>
    <w:rsid w:val="005C173B"/>
    <w:rsid w:val="005C4990"/>
    <w:rsid w:val="005C4A0B"/>
    <w:rsid w:val="005D31CE"/>
    <w:rsid w:val="005D3970"/>
    <w:rsid w:val="005D56BE"/>
    <w:rsid w:val="005E4046"/>
    <w:rsid w:val="005E75C0"/>
    <w:rsid w:val="005F1F3B"/>
    <w:rsid w:val="005F3150"/>
    <w:rsid w:val="005F35B3"/>
    <w:rsid w:val="00600A61"/>
    <w:rsid w:val="00606C79"/>
    <w:rsid w:val="00633271"/>
    <w:rsid w:val="00650D77"/>
    <w:rsid w:val="0065416A"/>
    <w:rsid w:val="006632EB"/>
    <w:rsid w:val="006746C6"/>
    <w:rsid w:val="006866DC"/>
    <w:rsid w:val="00693318"/>
    <w:rsid w:val="006A181D"/>
    <w:rsid w:val="006A6ABB"/>
    <w:rsid w:val="006B5429"/>
    <w:rsid w:val="006C482F"/>
    <w:rsid w:val="006C6F03"/>
    <w:rsid w:val="006D2FC5"/>
    <w:rsid w:val="006E53FD"/>
    <w:rsid w:val="006E6A88"/>
    <w:rsid w:val="006F2823"/>
    <w:rsid w:val="007123B1"/>
    <w:rsid w:val="00716A7B"/>
    <w:rsid w:val="00724492"/>
    <w:rsid w:val="00724D70"/>
    <w:rsid w:val="00733A11"/>
    <w:rsid w:val="00737773"/>
    <w:rsid w:val="007414BC"/>
    <w:rsid w:val="00750ACE"/>
    <w:rsid w:val="00752327"/>
    <w:rsid w:val="007545BF"/>
    <w:rsid w:val="0076206C"/>
    <w:rsid w:val="0076290C"/>
    <w:rsid w:val="00763384"/>
    <w:rsid w:val="007633DE"/>
    <w:rsid w:val="00773104"/>
    <w:rsid w:val="0078327D"/>
    <w:rsid w:val="00793FB6"/>
    <w:rsid w:val="007954AE"/>
    <w:rsid w:val="007A051B"/>
    <w:rsid w:val="007A5EFE"/>
    <w:rsid w:val="007B511E"/>
    <w:rsid w:val="007B7115"/>
    <w:rsid w:val="007E425F"/>
    <w:rsid w:val="00801BF3"/>
    <w:rsid w:val="008257E7"/>
    <w:rsid w:val="00846376"/>
    <w:rsid w:val="008465CE"/>
    <w:rsid w:val="00846732"/>
    <w:rsid w:val="00852C79"/>
    <w:rsid w:val="00872CB7"/>
    <w:rsid w:val="00876197"/>
    <w:rsid w:val="00876D4B"/>
    <w:rsid w:val="00881FB7"/>
    <w:rsid w:val="00891DF6"/>
    <w:rsid w:val="008B2E5E"/>
    <w:rsid w:val="008C4C73"/>
    <w:rsid w:val="008C59DF"/>
    <w:rsid w:val="008F10C0"/>
    <w:rsid w:val="008F4672"/>
    <w:rsid w:val="00900673"/>
    <w:rsid w:val="00910866"/>
    <w:rsid w:val="009156C8"/>
    <w:rsid w:val="009250CE"/>
    <w:rsid w:val="009262F0"/>
    <w:rsid w:val="00930495"/>
    <w:rsid w:val="00933C36"/>
    <w:rsid w:val="009554A0"/>
    <w:rsid w:val="0096027D"/>
    <w:rsid w:val="00962676"/>
    <w:rsid w:val="00973F37"/>
    <w:rsid w:val="009800A1"/>
    <w:rsid w:val="009803B7"/>
    <w:rsid w:val="00980A83"/>
    <w:rsid w:val="00993169"/>
    <w:rsid w:val="009A65DC"/>
    <w:rsid w:val="009B6636"/>
    <w:rsid w:val="009D0758"/>
    <w:rsid w:val="009D1B5A"/>
    <w:rsid w:val="009D4C43"/>
    <w:rsid w:val="00A10F5F"/>
    <w:rsid w:val="00A1235B"/>
    <w:rsid w:val="00A1451A"/>
    <w:rsid w:val="00A21F1B"/>
    <w:rsid w:val="00A22324"/>
    <w:rsid w:val="00A24FC2"/>
    <w:rsid w:val="00A30580"/>
    <w:rsid w:val="00A41914"/>
    <w:rsid w:val="00A47972"/>
    <w:rsid w:val="00A60D3B"/>
    <w:rsid w:val="00A6410A"/>
    <w:rsid w:val="00A73431"/>
    <w:rsid w:val="00A73645"/>
    <w:rsid w:val="00A8338D"/>
    <w:rsid w:val="00A91FFB"/>
    <w:rsid w:val="00A97D77"/>
    <w:rsid w:val="00AB013D"/>
    <w:rsid w:val="00AB55F6"/>
    <w:rsid w:val="00AB6117"/>
    <w:rsid w:val="00AD0519"/>
    <w:rsid w:val="00AD32D2"/>
    <w:rsid w:val="00AE5816"/>
    <w:rsid w:val="00AF16DF"/>
    <w:rsid w:val="00B0023E"/>
    <w:rsid w:val="00B12476"/>
    <w:rsid w:val="00B13DBE"/>
    <w:rsid w:val="00B22C0F"/>
    <w:rsid w:val="00B27C39"/>
    <w:rsid w:val="00B31280"/>
    <w:rsid w:val="00B352F0"/>
    <w:rsid w:val="00B35A6E"/>
    <w:rsid w:val="00B44CF6"/>
    <w:rsid w:val="00B67F2D"/>
    <w:rsid w:val="00B70A4F"/>
    <w:rsid w:val="00B73DD4"/>
    <w:rsid w:val="00B82544"/>
    <w:rsid w:val="00B87973"/>
    <w:rsid w:val="00BA009B"/>
    <w:rsid w:val="00BB5CAB"/>
    <w:rsid w:val="00BB75C1"/>
    <w:rsid w:val="00BC04F6"/>
    <w:rsid w:val="00BC139C"/>
    <w:rsid w:val="00BC57A1"/>
    <w:rsid w:val="00BD16B3"/>
    <w:rsid w:val="00BD1981"/>
    <w:rsid w:val="00BE48A8"/>
    <w:rsid w:val="00C05E41"/>
    <w:rsid w:val="00C07426"/>
    <w:rsid w:val="00C26F60"/>
    <w:rsid w:val="00C2724A"/>
    <w:rsid w:val="00C34001"/>
    <w:rsid w:val="00C52C74"/>
    <w:rsid w:val="00C53E4A"/>
    <w:rsid w:val="00C649AD"/>
    <w:rsid w:val="00C66EAF"/>
    <w:rsid w:val="00C70DEB"/>
    <w:rsid w:val="00C7504E"/>
    <w:rsid w:val="00C8079F"/>
    <w:rsid w:val="00C90CC9"/>
    <w:rsid w:val="00CB2D1B"/>
    <w:rsid w:val="00CC7A6E"/>
    <w:rsid w:val="00CC7FB8"/>
    <w:rsid w:val="00CF1887"/>
    <w:rsid w:val="00CF6076"/>
    <w:rsid w:val="00CF7231"/>
    <w:rsid w:val="00D13E12"/>
    <w:rsid w:val="00D208CA"/>
    <w:rsid w:val="00D24398"/>
    <w:rsid w:val="00D31617"/>
    <w:rsid w:val="00D35405"/>
    <w:rsid w:val="00D442E7"/>
    <w:rsid w:val="00D532C5"/>
    <w:rsid w:val="00D668C8"/>
    <w:rsid w:val="00D819A9"/>
    <w:rsid w:val="00D8750D"/>
    <w:rsid w:val="00D87B3B"/>
    <w:rsid w:val="00D94298"/>
    <w:rsid w:val="00D95A37"/>
    <w:rsid w:val="00DA5591"/>
    <w:rsid w:val="00DA696A"/>
    <w:rsid w:val="00DB0168"/>
    <w:rsid w:val="00DB0467"/>
    <w:rsid w:val="00DB327F"/>
    <w:rsid w:val="00DB3DB3"/>
    <w:rsid w:val="00DB753C"/>
    <w:rsid w:val="00DC0420"/>
    <w:rsid w:val="00DC681C"/>
    <w:rsid w:val="00DE23E7"/>
    <w:rsid w:val="00DF753C"/>
    <w:rsid w:val="00E00027"/>
    <w:rsid w:val="00E01FE9"/>
    <w:rsid w:val="00E05615"/>
    <w:rsid w:val="00E2522B"/>
    <w:rsid w:val="00E2549A"/>
    <w:rsid w:val="00E27CCC"/>
    <w:rsid w:val="00E37F24"/>
    <w:rsid w:val="00E42473"/>
    <w:rsid w:val="00E43674"/>
    <w:rsid w:val="00E53772"/>
    <w:rsid w:val="00E7364F"/>
    <w:rsid w:val="00E74E67"/>
    <w:rsid w:val="00E762F7"/>
    <w:rsid w:val="00E8206F"/>
    <w:rsid w:val="00E856F3"/>
    <w:rsid w:val="00E915C5"/>
    <w:rsid w:val="00E946AE"/>
    <w:rsid w:val="00E97996"/>
    <w:rsid w:val="00EB0D44"/>
    <w:rsid w:val="00EB5B9E"/>
    <w:rsid w:val="00EC3AAB"/>
    <w:rsid w:val="00EC5BF6"/>
    <w:rsid w:val="00ED57A2"/>
    <w:rsid w:val="00ED5BE7"/>
    <w:rsid w:val="00EE69DC"/>
    <w:rsid w:val="00EF19D4"/>
    <w:rsid w:val="00EF2479"/>
    <w:rsid w:val="00EF7703"/>
    <w:rsid w:val="00F022DD"/>
    <w:rsid w:val="00F06967"/>
    <w:rsid w:val="00F069D7"/>
    <w:rsid w:val="00F14F44"/>
    <w:rsid w:val="00F3354B"/>
    <w:rsid w:val="00F437C5"/>
    <w:rsid w:val="00F500E0"/>
    <w:rsid w:val="00F64E76"/>
    <w:rsid w:val="00F733E4"/>
    <w:rsid w:val="00F869B6"/>
    <w:rsid w:val="00F86FEC"/>
    <w:rsid w:val="00F942C6"/>
    <w:rsid w:val="00F95C9F"/>
    <w:rsid w:val="00F97305"/>
    <w:rsid w:val="00FA7E89"/>
    <w:rsid w:val="00FB412B"/>
    <w:rsid w:val="00FC3630"/>
    <w:rsid w:val="00FC410E"/>
    <w:rsid w:val="00FC62DD"/>
    <w:rsid w:val="00FD1AD2"/>
    <w:rsid w:val="00FD5E51"/>
    <w:rsid w:val="00FD5F79"/>
    <w:rsid w:val="00FE3907"/>
    <w:rsid w:val="00FE50A3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7A69"/>
  <w15:docId w15:val="{7658D62D-6DFF-4F36-9F85-2421A8BF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2F0"/>
    <w:pPr>
      <w:spacing w:before="120"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B352F0"/>
    <w:pPr>
      <w:keepNext/>
      <w:autoSpaceDE w:val="0"/>
      <w:autoSpaceDN w:val="0"/>
      <w:adjustRightInd w:val="0"/>
      <w:spacing w:before="360" w:after="160"/>
      <w:jc w:val="center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141848"/>
    <w:pPr>
      <w:keepNext/>
      <w:autoSpaceDE w:val="0"/>
      <w:autoSpaceDN w:val="0"/>
      <w:adjustRightInd w:val="0"/>
      <w:spacing w:before="240" w:after="60"/>
      <w:outlineLvl w:val="1"/>
    </w:pPr>
    <w:rPr>
      <w:b/>
      <w:bCs/>
      <w:iCs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rsid w:val="0010729B"/>
    <w:pPr>
      <w:keepNext/>
      <w:autoSpaceDE w:val="0"/>
      <w:autoSpaceDN w:val="0"/>
      <w:adjustRightInd w:val="0"/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B352F0"/>
    <w:pPr>
      <w:spacing w:before="240" w:after="60"/>
      <w:outlineLvl w:val="3"/>
    </w:pPr>
    <w:rPr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B352F0"/>
    <w:pPr>
      <w:numPr>
        <w:ilvl w:val="4"/>
        <w:numId w:val="4"/>
      </w:numPr>
      <w:autoSpaceDE w:val="0"/>
      <w:autoSpaceDN w:val="0"/>
      <w:adjustRightInd w:val="0"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52F0"/>
    <w:rPr>
      <w:rFonts w:ascii="Arial" w:eastAsia="Times New Roman" w:hAnsi="Arial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141848"/>
    <w:rPr>
      <w:rFonts w:ascii="Times New Roman" w:eastAsia="Times New Roman" w:hAnsi="Times New Roman" w:cs="Times New Roman"/>
      <w:b/>
      <w:bCs/>
      <w:iCs/>
    </w:rPr>
  </w:style>
  <w:style w:type="character" w:styleId="Hyperlink">
    <w:name w:val="Hyperlink"/>
    <w:basedOn w:val="DefaultParagraphFont"/>
    <w:rsid w:val="00ED5BE7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ED5BE7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D5BE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ED5BE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960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60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4C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CD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CD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CD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CD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0729B"/>
    <w:rPr>
      <w:rFonts w:ascii="Times New Roman" w:eastAsia="Times New Roman" w:hAnsi="Times New Roman" w:cs="Arial"/>
      <w:bCs/>
      <w:szCs w:val="26"/>
    </w:rPr>
  </w:style>
  <w:style w:type="paragraph" w:customStyle="1" w:styleId="TableContent">
    <w:name w:val="Table Content"/>
    <w:basedOn w:val="Normal"/>
    <w:link w:val="TableContentChar"/>
    <w:qFormat/>
    <w:rsid w:val="000C1F14"/>
    <w:pPr>
      <w:keepNext/>
      <w:keepLines/>
      <w:spacing w:before="0" w:after="0"/>
    </w:pPr>
  </w:style>
  <w:style w:type="character" w:customStyle="1" w:styleId="TableContentChar">
    <w:name w:val="Table Content Char"/>
    <w:basedOn w:val="DefaultParagraphFont"/>
    <w:link w:val="TableContent"/>
    <w:rsid w:val="000C1F14"/>
    <w:rPr>
      <w:rFonts w:ascii="Times New Roman" w:eastAsia="Times New Roman" w:hAnsi="Times New Roman" w:cs="Times New Roman"/>
      <w:szCs w:val="20"/>
    </w:rPr>
  </w:style>
  <w:style w:type="character" w:customStyle="1" w:styleId="Heading4Char">
    <w:name w:val="Heading 4 Char"/>
    <w:basedOn w:val="DefaultParagraphFont"/>
    <w:link w:val="Heading4"/>
    <w:rsid w:val="00B352F0"/>
    <w:rPr>
      <w:rFonts w:ascii="Times New Roman" w:eastAsia="Times New Roman" w:hAnsi="Times New Roman" w:cs="Times New Roman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B352F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lc">
    <w:name w:val="lc"/>
    <w:basedOn w:val="Normal"/>
    <w:link w:val="lcChar"/>
    <w:rsid w:val="00B352F0"/>
    <w:pPr>
      <w:spacing w:before="0" w:after="80"/>
      <w:ind w:left="720" w:hanging="720"/>
    </w:pPr>
    <w:rPr>
      <w:szCs w:val="24"/>
      <w:lang w:val="en-CA"/>
    </w:rPr>
  </w:style>
  <w:style w:type="character" w:customStyle="1" w:styleId="lcChar">
    <w:name w:val="lc Char"/>
    <w:link w:val="lc"/>
    <w:rsid w:val="00B352F0"/>
    <w:rPr>
      <w:rFonts w:ascii="Times New Roman" w:eastAsia="Times New Roman" w:hAnsi="Times New Roman" w:cs="Times New Roman"/>
      <w:szCs w:val="24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B352F0"/>
    <w:pPr>
      <w:spacing w:before="240" w:after="6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2F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B35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069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20694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22069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20694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5021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itcitation">
    <w:name w:val="Lit citation"/>
    <w:basedOn w:val="Normal"/>
    <w:rsid w:val="0006320F"/>
    <w:pPr>
      <w:spacing w:before="0"/>
      <w:ind w:left="720" w:hanging="7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F947B-CB1C-4DD7-BD74-5F4F5A9C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1859</Words>
  <Characters>10598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of the Flathead Sole Stock in the</vt:lpstr>
    </vt:vector>
  </TitlesOfParts>
  <Company>NOAA-NMFS-AFSC-REFM</Company>
  <LinksUpToDate>false</LinksUpToDate>
  <CharactersWithSpaces>12433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of the Flathead Sole Stock in the</dc:title>
  <dc:creator>Carey.McGilliard</dc:creator>
  <cp:keywords>GOA, Flatfish, Deepwater, Dover sole</cp:keywords>
  <cp:lastModifiedBy>Sandra Lowe</cp:lastModifiedBy>
  <cp:revision>9</cp:revision>
  <dcterms:created xsi:type="dcterms:W3CDTF">2021-10-11T22:38:00Z</dcterms:created>
  <dcterms:modified xsi:type="dcterms:W3CDTF">2021-10-12T02:40:00Z</dcterms:modified>
</cp:coreProperties>
</file>