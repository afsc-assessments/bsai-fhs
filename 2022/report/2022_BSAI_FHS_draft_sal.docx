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071A79" w14:textId="77777777" w:rsidR="0085280A" w:rsidRPr="00EF7064" w:rsidRDefault="003B007E">
      <w:pPr>
        <w:pStyle w:val="Title"/>
        <w:rPr>
          <w:rFonts w:ascii="Times New Roman" w:hAnsi="Times New Roman" w:cs="Times New Roman"/>
          <w:color w:val="auto"/>
        </w:rPr>
      </w:pPr>
      <w:r w:rsidRPr="00EF7064">
        <w:rPr>
          <w:rFonts w:ascii="Times New Roman" w:hAnsi="Times New Roman" w:cs="Times New Roman"/>
          <w:color w:val="auto"/>
        </w:rPr>
        <w:t>Assessment of the Flathead sole-Bering flounder Stock in the Bering Sea and Aleutian Islands</w:t>
      </w:r>
    </w:p>
    <w:p w14:paraId="2E8F6E52" w14:textId="77777777" w:rsidR="0085280A" w:rsidRPr="00EF7064" w:rsidRDefault="003B007E">
      <w:pPr>
        <w:pStyle w:val="Author"/>
        <w:rPr>
          <w:rFonts w:ascii="Times New Roman" w:hAnsi="Times New Roman" w:cs="Times New Roman"/>
        </w:rPr>
      </w:pPr>
      <w:commentRangeStart w:id="0"/>
      <w:r w:rsidRPr="00EF7064">
        <w:rPr>
          <w:rFonts w:ascii="Times New Roman" w:hAnsi="Times New Roman" w:cs="Times New Roman"/>
        </w:rPr>
        <w:t>Maia S. Kapur</w:t>
      </w:r>
    </w:p>
    <w:p w14:paraId="4F881BE0" w14:textId="77777777" w:rsidR="0085280A" w:rsidRPr="00EF7064" w:rsidRDefault="003B007E" w:rsidP="00216EC1">
      <w:pPr>
        <w:pStyle w:val="Date"/>
        <w:rPr>
          <w:rFonts w:ascii="Times New Roman" w:hAnsi="Times New Roman" w:cs="Times New Roman"/>
        </w:rPr>
      </w:pPr>
      <w:r w:rsidRPr="00EF7064">
        <w:rPr>
          <w:rFonts w:ascii="Times New Roman" w:hAnsi="Times New Roman" w:cs="Times New Roman"/>
        </w:rPr>
        <w:t>October 2022</w:t>
      </w:r>
      <w:commentRangeEnd w:id="0"/>
      <w:r w:rsidR="00F0212F">
        <w:rPr>
          <w:rStyle w:val="CommentReference"/>
        </w:rPr>
        <w:commentReference w:id="0"/>
      </w:r>
    </w:p>
    <w:p w14:paraId="33A24348" w14:textId="77777777" w:rsidR="0085280A" w:rsidRPr="00EF7064" w:rsidRDefault="003B007E" w:rsidP="00EF7064">
      <w:pPr>
        <w:pStyle w:val="Heading1"/>
      </w:pPr>
      <w:bookmarkStart w:id="1" w:name="_Toc117067763"/>
      <w:bookmarkStart w:id="2" w:name="executive-summary"/>
      <w:r w:rsidRPr="00EF7064">
        <w:t>Executive Summary</w:t>
      </w:r>
      <w:bookmarkEnd w:id="1"/>
    </w:p>
    <w:p w14:paraId="72FBF200" w14:textId="77777777" w:rsidR="0085280A" w:rsidRPr="00EF7064" w:rsidRDefault="003B007E">
      <w:pPr>
        <w:pStyle w:val="FirstParagraph"/>
        <w:rPr>
          <w:rFonts w:ascii="Times New Roman" w:hAnsi="Times New Roman" w:cs="Times New Roman"/>
        </w:rPr>
      </w:pPr>
      <w:r w:rsidRPr="00EF7064">
        <w:rPr>
          <w:rFonts w:ascii="Times New Roman" w:hAnsi="Times New Roman" w:cs="Times New Roman"/>
        </w:rPr>
        <w:t>“Flathead sole” as currently managed by the North Pacific Fishery Management Council (NPFMC) in the Bering Sea and Aleutian Islands (BSAI) represents a two-species complex consisting of true Flathead sole (</w:t>
      </w:r>
      <w:r w:rsidRPr="00EF7064">
        <w:rPr>
          <w:rFonts w:ascii="Times New Roman" w:hAnsi="Times New Roman" w:cs="Times New Roman"/>
          <w:i/>
          <w:iCs/>
        </w:rPr>
        <w:t>Hippoglossoides elassodon</w:t>
      </w:r>
      <w:r w:rsidRPr="00EF7064">
        <w:rPr>
          <w:rFonts w:ascii="Times New Roman" w:hAnsi="Times New Roman" w:cs="Times New Roman"/>
        </w:rPr>
        <w:t>) and its morphologically-similar congener Bering flounder (</w:t>
      </w:r>
      <w:r w:rsidRPr="00EF7064">
        <w:rPr>
          <w:rFonts w:ascii="Times New Roman" w:hAnsi="Times New Roman" w:cs="Times New Roman"/>
          <w:i/>
          <w:iCs/>
        </w:rPr>
        <w:t>Hippoglossoides spp.</w:t>
      </w:r>
      <w:r w:rsidRPr="00EF7064">
        <w:rPr>
          <w:rFonts w:ascii="Times New Roman" w:hAnsi="Times New Roman" w:cs="Times New Roman"/>
        </w:rPr>
        <w:t>). In 2012, the BSAI Groundfish Plan Team moved Flathead sole to a biennial stock assessment schedule because it has historically been lightly exploited. A full stock assessment report was most recently produced in 2020 (</w:t>
      </w:r>
      <w:ins w:id="3" w:author="Sandra Lowe" w:date="2022-10-27T16:37:00Z">
        <w:r w:rsidR="008F2F63">
          <w:rPr>
            <w:rFonts w:ascii="Times New Roman" w:hAnsi="Times New Roman" w:cs="Times New Roman"/>
          </w:rPr>
          <w:t xml:space="preserve">Monnahan and Haehn, </w:t>
        </w:r>
      </w:ins>
      <w:ins w:id="4" w:author="Sandra Lowe" w:date="2022-10-27T16:34:00Z">
        <w:r w:rsidR="00A12708" w:rsidRPr="00A12708">
          <w:rPr>
            <w:rFonts w:ascii="Times New Roman" w:hAnsi="Times New Roman" w:cs="Times New Roman"/>
          </w:rPr>
          <w:t>https://apps-afsc.fisheries.noaa.gov/refm/docs/2020/BSAIflathead.pdf</w:t>
        </w:r>
      </w:ins>
      <w:del w:id="5" w:author="Sandra Lowe" w:date="2022-10-27T16:34:00Z">
        <w:r w:rsidRPr="00EF7064" w:rsidDel="00A12708">
          <w:rPr>
            <w:rFonts w:ascii="Times New Roman" w:hAnsi="Times New Roman" w:cs="Times New Roman"/>
          </w:rPr>
          <w:delText>Monnahan and Haehn, 2020</w:delText>
        </w:r>
      </w:del>
      <w:r w:rsidRPr="00EF7064">
        <w:rPr>
          <w:rFonts w:ascii="Times New Roman" w:hAnsi="Times New Roman" w:cs="Times New Roman"/>
        </w:rPr>
        <w:t xml:space="preserve">). A full assessment for BSAI flathead sole </w:t>
      </w:r>
      <w:ins w:id="6" w:author="Sandra Lowe" w:date="2022-10-27T16:38:00Z">
        <w:r w:rsidR="008F2F63">
          <w:rPr>
            <w:rFonts w:ascii="Times New Roman" w:hAnsi="Times New Roman" w:cs="Times New Roman"/>
          </w:rPr>
          <w:t>was</w:t>
        </w:r>
      </w:ins>
      <w:del w:id="7" w:author="Sandra Lowe" w:date="2022-10-27T16:38:00Z">
        <w:r w:rsidRPr="00EF7064" w:rsidDel="008F2F63">
          <w:rPr>
            <w:rFonts w:ascii="Times New Roman" w:hAnsi="Times New Roman" w:cs="Times New Roman"/>
          </w:rPr>
          <w:delText>and BSAI skates were</w:delText>
        </w:r>
      </w:del>
      <w:r w:rsidRPr="00EF7064">
        <w:rPr>
          <w:rFonts w:ascii="Times New Roman" w:hAnsi="Times New Roman" w:cs="Times New Roman"/>
        </w:rPr>
        <w:t xml:space="preserve"> scheduled for 2022, but due to limited staff resources, a partial assessment is presented this year. In partial assessment years, an executive summary is presented to recommend harvest levels for the next two years, along with trends in catch and biomass.</w:t>
      </w:r>
    </w:p>
    <w:p w14:paraId="467FE9D4" w14:textId="77777777" w:rsidR="0085280A" w:rsidRPr="00EF7064" w:rsidRDefault="003B007E">
      <w:pPr>
        <w:pStyle w:val="BodyText"/>
        <w:rPr>
          <w:rFonts w:ascii="Times New Roman" w:hAnsi="Times New Roman" w:cs="Times New Roman"/>
        </w:rPr>
      </w:pPr>
      <w:r w:rsidRPr="00EF7064">
        <w:rPr>
          <w:rFonts w:ascii="Times New Roman" w:hAnsi="Times New Roman" w:cs="Times New Roman"/>
        </w:rPr>
        <w:t>Flathead sole is assessed using an age-structured model and Tier 3 determination. The single species projection model is run using parameter values from the accepted 2020 assessment model, together with updated catch information for 2020-2021 and estimated catches for 2022 and 2023-2024 (Figure 1), to predict stock status for Flathead sole in 2023-2024, and to make ABC recommendations</w:t>
      </w:r>
      <w:ins w:id="8" w:author="Sandra Lowe" w:date="2022-10-27T16:39:00Z">
        <w:r w:rsidR="00DA5CE6">
          <w:rPr>
            <w:rFonts w:ascii="Times New Roman" w:hAnsi="Times New Roman" w:cs="Times New Roman"/>
          </w:rPr>
          <w:t xml:space="preserve"> and set OFL</w:t>
        </w:r>
      </w:ins>
      <w:r w:rsidRPr="00EF7064">
        <w:rPr>
          <w:rFonts w:ascii="Times New Roman" w:hAnsi="Times New Roman" w:cs="Times New Roman"/>
        </w:rPr>
        <w:t xml:space="preserve"> for those years</w:t>
      </w:r>
      <w:del w:id="9" w:author="Sandra Lowe" w:date="2022-10-27T16:40:00Z">
        <w:r w:rsidRPr="00EF7064" w:rsidDel="00DA5CE6">
          <w:rPr>
            <w:rFonts w:ascii="Times New Roman" w:hAnsi="Times New Roman" w:cs="Times New Roman"/>
          </w:rPr>
          <w:delText xml:space="preserve"> (Table 1)</w:delText>
        </w:r>
      </w:del>
      <w:r w:rsidRPr="00EF7064">
        <w:rPr>
          <w:rFonts w:ascii="Times New Roman" w:hAnsi="Times New Roman" w:cs="Times New Roman"/>
        </w:rPr>
        <w:t>.</w:t>
      </w:r>
    </w:p>
    <w:p w14:paraId="343A3F5C" w14:textId="77777777" w:rsidR="0085280A" w:rsidRPr="00EF7064" w:rsidRDefault="003B007E" w:rsidP="00EF7064">
      <w:pPr>
        <w:pStyle w:val="Heading2"/>
      </w:pPr>
      <w:bookmarkStart w:id="10" w:name="_Toc117067764"/>
      <w:bookmarkStart w:id="11" w:name="summary-of-changes-in-assessment-inputs"/>
      <w:r w:rsidRPr="00EF7064">
        <w:t>Summary of Changes in Assessment Inputs</w:t>
      </w:r>
      <w:bookmarkEnd w:id="10"/>
    </w:p>
    <w:p w14:paraId="399D81FE" w14:textId="59FC4BBA" w:rsidR="0085280A" w:rsidRPr="00EF7064" w:rsidRDefault="003B007E">
      <w:pPr>
        <w:pStyle w:val="FirstParagraph"/>
        <w:rPr>
          <w:rFonts w:ascii="Times New Roman" w:hAnsi="Times New Roman" w:cs="Times New Roman"/>
        </w:rPr>
      </w:pPr>
      <w:r w:rsidRPr="00EF7064">
        <w:rPr>
          <w:rFonts w:ascii="Times New Roman" w:hAnsi="Times New Roman" w:cs="Times New Roman"/>
        </w:rPr>
        <w:t xml:space="preserve">This assessment used a single survey index of “total” </w:t>
      </w:r>
      <w:r w:rsidRPr="00EF7064">
        <w:rPr>
          <w:rFonts w:ascii="Times New Roman" w:hAnsi="Times New Roman" w:cs="Times New Roman"/>
          <w:i/>
          <w:iCs/>
        </w:rPr>
        <w:t>Hippoglossoides spp.</w:t>
      </w:r>
      <w:r w:rsidRPr="00EF7064">
        <w:rPr>
          <w:rFonts w:ascii="Times New Roman" w:hAnsi="Times New Roman" w:cs="Times New Roman"/>
        </w:rPr>
        <w:t xml:space="preserve"> biomass that included the EBS “standard” survey areas and AI survey areas for the years 1982-201</w:t>
      </w:r>
      <w:ins w:id="12" w:author="Sandra Lowe" w:date="2022-10-28T09:37:00Z">
        <w:r w:rsidR="00D5132D">
          <w:rPr>
            <w:rFonts w:ascii="Times New Roman" w:hAnsi="Times New Roman" w:cs="Times New Roman"/>
          </w:rPr>
          <w:t>8</w:t>
        </w:r>
      </w:ins>
      <w:del w:id="13" w:author="Sandra Lowe" w:date="2022-10-28T09:37:00Z">
        <w:r w:rsidRPr="00EF7064" w:rsidDel="00D5132D">
          <w:rPr>
            <w:rFonts w:ascii="Times New Roman" w:hAnsi="Times New Roman" w:cs="Times New Roman"/>
          </w:rPr>
          <w:delText>9</w:delText>
        </w:r>
      </w:del>
      <w:r w:rsidRPr="00EF7064">
        <w:rPr>
          <w:rFonts w:ascii="Times New Roman" w:hAnsi="Times New Roman" w:cs="Times New Roman"/>
        </w:rPr>
        <w:t xml:space="preserve"> (Table 2). As was done in the 2020 full assessment (Monnohan et. al. 2020) and the 2021 partial assessment (Kapur 2021), we estimated a relationship between EBS shelf </w:t>
      </w:r>
      <w:r w:rsidRPr="00EF7064">
        <w:rPr>
          <w:rFonts w:ascii="Times New Roman" w:hAnsi="Times New Roman" w:cs="Times New Roman"/>
          <w:i/>
          <w:iCs/>
        </w:rPr>
        <w:t>Hippoglossoides spp.</w:t>
      </w:r>
      <w:r w:rsidRPr="00EF7064">
        <w:rPr>
          <w:rFonts w:ascii="Times New Roman" w:hAnsi="Times New Roman" w:cs="Times New Roman"/>
        </w:rPr>
        <w:t xml:space="preserve"> survey biomass estimates and AI survey biomass estimates in years when no AI survey occurred. The estimation method uses the linear regression to find an AI biomass estimate in a particular year based on the EBS biomass estimate for that year. There w</w:t>
      </w:r>
      <w:ins w:id="14" w:author="Sandra Lowe" w:date="2022-10-28T10:03:00Z">
        <w:r w:rsidR="00AC539B">
          <w:rPr>
            <w:rFonts w:ascii="Times New Roman" w:hAnsi="Times New Roman" w:cs="Times New Roman"/>
          </w:rPr>
          <w:t>ere</w:t>
        </w:r>
      </w:ins>
      <w:del w:id="15" w:author="Sandra Lowe" w:date="2022-10-28T10:03:00Z">
        <w:r w:rsidRPr="00EF7064" w:rsidDel="00AC539B">
          <w:rPr>
            <w:rFonts w:ascii="Times New Roman" w:hAnsi="Times New Roman" w:cs="Times New Roman"/>
          </w:rPr>
          <w:delText>as</w:delText>
        </w:r>
      </w:del>
      <w:r w:rsidRPr="00EF7064">
        <w:rPr>
          <w:rFonts w:ascii="Times New Roman" w:hAnsi="Times New Roman" w:cs="Times New Roman"/>
        </w:rPr>
        <w:t xml:space="preserve"> no AI survey</w:t>
      </w:r>
      <w:ins w:id="16" w:author="Sandra Lowe" w:date="2022-10-28T10:03:00Z">
        <w:r w:rsidR="00AC539B">
          <w:rPr>
            <w:rFonts w:ascii="Times New Roman" w:hAnsi="Times New Roman" w:cs="Times New Roman"/>
          </w:rPr>
          <w:t>s</w:t>
        </w:r>
      </w:ins>
      <w:r w:rsidRPr="00EF7064">
        <w:rPr>
          <w:rFonts w:ascii="Times New Roman" w:hAnsi="Times New Roman" w:cs="Times New Roman"/>
        </w:rPr>
        <w:t xml:space="preserve"> conducted in 2021 and </w:t>
      </w:r>
      <w:ins w:id="17" w:author="Sandra Lowe" w:date="2022-10-28T10:03:00Z">
        <w:r w:rsidR="00AC539B">
          <w:rPr>
            <w:rFonts w:ascii="Times New Roman" w:hAnsi="Times New Roman" w:cs="Times New Roman"/>
          </w:rPr>
          <w:t xml:space="preserve">2020, and </w:t>
        </w:r>
      </w:ins>
      <w:r w:rsidRPr="00EF7064">
        <w:rPr>
          <w:rFonts w:ascii="Times New Roman" w:hAnsi="Times New Roman" w:cs="Times New Roman"/>
        </w:rPr>
        <w:t>AI biomass was estimated with the linear equation</w:t>
      </w:r>
      <w:ins w:id="18" w:author="Sandra Lowe" w:date="2022-10-28T10:03:00Z">
        <w:r w:rsidR="00AC539B">
          <w:rPr>
            <w:rFonts w:ascii="Times New Roman" w:hAnsi="Times New Roman" w:cs="Times New Roman"/>
          </w:rPr>
          <w:t>.</w:t>
        </w:r>
      </w:ins>
      <w:del w:id="19" w:author="Sandra Lowe" w:date="2022-10-28T09:38:00Z">
        <w:r w:rsidRPr="00EF7064" w:rsidDel="00D5132D">
          <w:rPr>
            <w:rFonts w:ascii="Times New Roman" w:hAnsi="Times New Roman" w:cs="Times New Roman"/>
          </w:rPr>
          <w:delText xml:space="preserve"> </w:delText>
        </w:r>
        <w:commentRangeStart w:id="20"/>
        <w:r w:rsidRPr="00EF7064" w:rsidDel="00D5132D">
          <w:rPr>
            <w:rFonts w:ascii="Times New Roman" w:hAnsi="Times New Roman" w:cs="Times New Roman"/>
          </w:rPr>
          <w:delText>(for plotting purposes)</w:delText>
        </w:r>
        <w:commentRangeEnd w:id="20"/>
        <w:r w:rsidR="007F0B5F" w:rsidDel="00D5132D">
          <w:rPr>
            <w:rStyle w:val="CommentReference"/>
          </w:rPr>
          <w:commentReference w:id="20"/>
        </w:r>
        <w:r w:rsidRPr="00EF7064" w:rsidDel="00D5132D">
          <w:rPr>
            <w:rFonts w:ascii="Times New Roman" w:hAnsi="Times New Roman" w:cs="Times New Roman"/>
          </w:rPr>
          <w:delText xml:space="preserve">. </w:delText>
        </w:r>
      </w:del>
      <w:ins w:id="21" w:author="Sandra Lowe" w:date="2022-10-28T09:39:00Z">
        <w:r w:rsidR="00D5132D">
          <w:rPr>
            <w:rFonts w:ascii="Times New Roman" w:hAnsi="Times New Roman" w:cs="Times New Roman"/>
          </w:rPr>
          <w:t>An Aleutian Islands survey was conducted in 2022, and</w:t>
        </w:r>
      </w:ins>
      <w:ins w:id="22" w:author="Sandra Lowe" w:date="2022-10-28T09:38:00Z">
        <w:r w:rsidR="00D5132D">
          <w:rPr>
            <w:rFonts w:ascii="Times New Roman" w:hAnsi="Times New Roman" w:cs="Times New Roman"/>
          </w:rPr>
          <w:t xml:space="preserve"> </w:t>
        </w:r>
      </w:ins>
      <w:ins w:id="23" w:author="Sandra Lowe" w:date="2022-10-28T09:39:00Z">
        <w:r w:rsidR="00D5132D">
          <w:rPr>
            <w:rFonts w:ascii="Times New Roman" w:hAnsi="Times New Roman" w:cs="Times New Roman"/>
          </w:rPr>
          <w:t>t</w:t>
        </w:r>
      </w:ins>
      <w:del w:id="24" w:author="Sandra Lowe" w:date="2022-10-28T09:39:00Z">
        <w:r w:rsidRPr="00EF7064" w:rsidDel="00D5132D">
          <w:rPr>
            <w:rFonts w:ascii="Times New Roman" w:hAnsi="Times New Roman" w:cs="Times New Roman"/>
          </w:rPr>
          <w:delText>T</w:delText>
        </w:r>
      </w:del>
      <w:r w:rsidRPr="00EF7064">
        <w:rPr>
          <w:rFonts w:ascii="Times New Roman" w:hAnsi="Times New Roman" w:cs="Times New Roman"/>
        </w:rPr>
        <w:t>he 2022 total BSAI estimate was 710,804 t, a roughly 6% increase over the 2021 regression estimate of 670,091 t (Figure 2).</w:t>
      </w:r>
    </w:p>
    <w:p w14:paraId="6A90B162" w14:textId="77777777" w:rsidR="0085280A" w:rsidRPr="00EF7064" w:rsidRDefault="003B007E">
      <w:pPr>
        <w:pStyle w:val="BodyText"/>
        <w:rPr>
          <w:rFonts w:ascii="Times New Roman" w:hAnsi="Times New Roman" w:cs="Times New Roman"/>
        </w:rPr>
      </w:pPr>
      <w:r w:rsidRPr="00EF7064">
        <w:rPr>
          <w:rFonts w:ascii="Times New Roman" w:hAnsi="Times New Roman" w:cs="Times New Roman"/>
        </w:rPr>
        <w:t>To run the projection model to predict ABCs for 2023 and 2024, we used true, updated catches for 2020 and 2021 and estimates for the total catches in 2022-2024. Note that the 2020 catch used in the last benchmark model was itself an estimate (8,555</w:t>
      </w:r>
      <w:del w:id="25" w:author="Sandra Lowe" w:date="2022-10-27T20:31:00Z">
        <w:r w:rsidRPr="00EF7064" w:rsidDel="009E150E">
          <w:rPr>
            <w:rFonts w:ascii="Times New Roman" w:hAnsi="Times New Roman" w:cs="Times New Roman"/>
          </w:rPr>
          <w:delText>.53</w:delText>
        </w:r>
      </w:del>
      <w:r w:rsidRPr="00EF7064">
        <w:rPr>
          <w:rFonts w:ascii="Times New Roman" w:hAnsi="Times New Roman" w:cs="Times New Roman"/>
        </w:rPr>
        <w:t xml:space="preserve">), about 9% less than the finalized observation used for projections here. The catch for 2022 (14,659 t) was estimated by adding the average catch between Oct 19 and December 31 over the years 2017-2021 to the 2022 </w:t>
      </w:r>
      <w:r w:rsidRPr="00EF7064">
        <w:rPr>
          <w:rFonts w:ascii="Times New Roman" w:hAnsi="Times New Roman" w:cs="Times New Roman"/>
        </w:rPr>
        <w:lastRenderedPageBreak/>
        <w:t>catch as of Oct 19, 2022. The 2023 and 2024 catches (11,130 t) were estimated as the average catch over the previous 5 years (2017-2021).</w:t>
      </w:r>
    </w:p>
    <w:p w14:paraId="4BF1DAB6" w14:textId="4B58FCD3" w:rsidR="000432E7" w:rsidRDefault="003B007E">
      <w:pPr>
        <w:pStyle w:val="BodyText"/>
        <w:rPr>
          <w:rFonts w:ascii="Times New Roman" w:hAnsi="Times New Roman" w:cs="Times New Roman"/>
        </w:rPr>
      </w:pPr>
      <w:r w:rsidRPr="00EF7064">
        <w:rPr>
          <w:rFonts w:ascii="Times New Roman" w:hAnsi="Times New Roman" w:cs="Times New Roman"/>
        </w:rPr>
        <w:t xml:space="preserve">To ensure consistency with the most recent full assessment (Monnohan </w:t>
      </w:r>
      <w:ins w:id="26" w:author="Sandra Lowe" w:date="2022-10-27T17:15:00Z">
        <w:r w:rsidR="00F0212F">
          <w:rPr>
            <w:rFonts w:ascii="Times New Roman" w:hAnsi="Times New Roman" w:cs="Times New Roman"/>
          </w:rPr>
          <w:t>and Haehn</w:t>
        </w:r>
      </w:ins>
      <w:del w:id="27" w:author="Sandra Lowe" w:date="2022-10-27T17:15:00Z">
        <w:r w:rsidRPr="00EF7064" w:rsidDel="00F0212F">
          <w:rPr>
            <w:rFonts w:ascii="Times New Roman" w:hAnsi="Times New Roman" w:cs="Times New Roman"/>
          </w:rPr>
          <w:delText>et al.,</w:delText>
        </w:r>
      </w:del>
      <w:r w:rsidRPr="00EF7064">
        <w:rPr>
          <w:rFonts w:ascii="Times New Roman" w:hAnsi="Times New Roman" w:cs="Times New Roman"/>
        </w:rPr>
        <w:t xml:space="preserve"> 2020), the projection model was parameterized using mean recruitment and stock spawning biomass for all years included in the assessment model (1964 onwards). Future full assessments for BS</w:t>
      </w:r>
      <w:del w:id="28" w:author="Sandra Lowe" w:date="2022-10-27T16:46:00Z">
        <w:r w:rsidRPr="00EF7064" w:rsidDel="00105F97">
          <w:rPr>
            <w:rFonts w:ascii="Times New Roman" w:hAnsi="Times New Roman" w:cs="Times New Roman"/>
          </w:rPr>
          <w:delText>/</w:delText>
        </w:r>
      </w:del>
      <w:r w:rsidRPr="00EF7064">
        <w:rPr>
          <w:rFonts w:ascii="Times New Roman" w:hAnsi="Times New Roman" w:cs="Times New Roman"/>
        </w:rPr>
        <w:t xml:space="preserve">AI Flathead sole can consider updating these inputs in light of the </w:t>
      </w:r>
      <w:ins w:id="29" w:author="Sandra Lowe" w:date="2022-10-27T16:47:00Z">
        <w:r w:rsidR="00105F97">
          <w:rPr>
            <w:rFonts w:ascii="Times New Roman" w:hAnsi="Times New Roman" w:cs="Times New Roman"/>
          </w:rPr>
          <w:t xml:space="preserve">determination of a regime shift in 1977, </w:t>
        </w:r>
      </w:ins>
      <w:ins w:id="30" w:author="Sandra Lowe" w:date="2022-10-27T16:48:00Z">
        <w:r w:rsidR="00105F97">
          <w:rPr>
            <w:rFonts w:ascii="Times New Roman" w:hAnsi="Times New Roman" w:cs="Times New Roman"/>
          </w:rPr>
          <w:t xml:space="preserve">and subsequent </w:t>
        </w:r>
      </w:ins>
      <w:ins w:id="31" w:author="Sandra Lowe" w:date="2022-10-27T16:47:00Z">
        <w:r w:rsidR="00105F97">
          <w:rPr>
            <w:rFonts w:ascii="Times New Roman" w:hAnsi="Times New Roman" w:cs="Times New Roman"/>
          </w:rPr>
          <w:t xml:space="preserve">recommendation </w:t>
        </w:r>
      </w:ins>
      <w:del w:id="32" w:author="Sandra Lowe" w:date="2022-10-27T16:48:00Z">
        <w:r w:rsidRPr="00EF7064" w:rsidDel="00105F97">
          <w:rPr>
            <w:rFonts w:ascii="Times New Roman" w:hAnsi="Times New Roman" w:cs="Times New Roman"/>
          </w:rPr>
          <w:delText xml:space="preserve">Oct 4, 1999 memorandum by R. Marasco indicating </w:delText>
        </w:r>
      </w:del>
      <w:r w:rsidRPr="00EF7064">
        <w:rPr>
          <w:rFonts w:ascii="Times New Roman" w:hAnsi="Times New Roman" w:cs="Times New Roman"/>
        </w:rPr>
        <w:t xml:space="preserve">that projections of future stock states should be based on year classes 1977 and forward. </w:t>
      </w:r>
      <w:commentRangeStart w:id="33"/>
      <w:r w:rsidRPr="00EF7064">
        <w:rPr>
          <w:rFonts w:ascii="Times New Roman" w:hAnsi="Times New Roman" w:cs="Times New Roman"/>
        </w:rPr>
        <w:t>Changing the projection inputs will affect the scale of the projected biomass, and result in discontinu</w:t>
      </w:r>
      <w:r w:rsidR="00EF7064">
        <w:rPr>
          <w:rFonts w:ascii="Times New Roman" w:hAnsi="Times New Roman" w:cs="Times New Roman"/>
        </w:rPr>
        <w:t>ities between assessment cycles</w:t>
      </w:r>
      <w:r w:rsidR="000432E7">
        <w:rPr>
          <w:rFonts w:ascii="Times New Roman" w:hAnsi="Times New Roman" w:cs="Times New Roman"/>
        </w:rPr>
        <w:t>.</w:t>
      </w:r>
      <w:commentRangeEnd w:id="33"/>
      <w:r w:rsidR="00F75BAE">
        <w:rPr>
          <w:rStyle w:val="CommentReference"/>
        </w:rPr>
        <w:commentReference w:id="33"/>
      </w:r>
    </w:p>
    <w:p w14:paraId="1860575B" w14:textId="77777777" w:rsidR="0085280A" w:rsidRPr="00EF7064" w:rsidRDefault="003B007E" w:rsidP="00EF7064">
      <w:pPr>
        <w:pStyle w:val="Heading2"/>
      </w:pPr>
      <w:bookmarkStart w:id="34" w:name="_Toc117067765"/>
      <w:bookmarkStart w:id="35" w:name="summary-of-results"/>
      <w:bookmarkEnd w:id="11"/>
      <w:r w:rsidRPr="00EF7064">
        <w:t>Summary of Results</w:t>
      </w:r>
      <w:bookmarkEnd w:id="34"/>
    </w:p>
    <w:p w14:paraId="4303EC5D" w14:textId="5D5D2BE6" w:rsidR="0085280A" w:rsidRPr="00EF7064" w:rsidRDefault="003B007E">
      <w:pPr>
        <w:pStyle w:val="FirstParagraph"/>
        <w:rPr>
          <w:rFonts w:ascii="Times New Roman" w:hAnsi="Times New Roman" w:cs="Times New Roman"/>
        </w:rPr>
      </w:pPr>
      <w:r w:rsidRPr="00EF7064">
        <w:rPr>
          <w:rFonts w:ascii="Times New Roman" w:hAnsi="Times New Roman" w:cs="Times New Roman"/>
        </w:rPr>
        <w:t xml:space="preserve">Based on the updated projection model results, the recommended ABCs for 2023 and 2024 are listed in the table below. The ABC and OFL for 2023 are only slightly below those projected </w:t>
      </w:r>
      <w:ins w:id="36" w:author="Sandra Lowe" w:date="2022-10-27T20:32:00Z">
        <w:r w:rsidR="009E150E">
          <w:rPr>
            <w:rFonts w:ascii="Times New Roman" w:hAnsi="Times New Roman" w:cs="Times New Roman"/>
          </w:rPr>
          <w:t>from</w:t>
        </w:r>
      </w:ins>
      <w:del w:id="37" w:author="Sandra Lowe" w:date="2022-10-27T20:32:00Z">
        <w:r w:rsidRPr="00EF7064" w:rsidDel="009E150E">
          <w:rPr>
            <w:rFonts w:ascii="Times New Roman" w:hAnsi="Times New Roman" w:cs="Times New Roman"/>
          </w:rPr>
          <w:delText>during</w:delText>
        </w:r>
      </w:del>
      <w:r w:rsidRPr="00EF7064">
        <w:rPr>
          <w:rFonts w:ascii="Times New Roman" w:hAnsi="Times New Roman" w:cs="Times New Roman"/>
        </w:rPr>
        <w:t xml:space="preserve"> the last partial assessment (2021)</w:t>
      </w:r>
      <w:ins w:id="38" w:author="Sandra Lowe" w:date="2022-10-27T20:32:00Z">
        <w:r w:rsidR="009E150E">
          <w:rPr>
            <w:rFonts w:ascii="Times New Roman" w:hAnsi="Times New Roman" w:cs="Times New Roman"/>
          </w:rPr>
          <w:t>.</w:t>
        </w:r>
      </w:ins>
      <w:del w:id="39" w:author="Sandra Lowe" w:date="2022-10-27T20:32:00Z">
        <w:r w:rsidRPr="00EF7064" w:rsidDel="009E150E">
          <w:rPr>
            <w:rFonts w:ascii="Times New Roman" w:hAnsi="Times New Roman" w:cs="Times New Roman"/>
          </w:rPr>
          <w:delText>, as finalized</w:delText>
        </w:r>
      </w:del>
      <w:r w:rsidRPr="00EF7064">
        <w:rPr>
          <w:rFonts w:ascii="Times New Roman" w:hAnsi="Times New Roman" w:cs="Times New Roman"/>
        </w:rPr>
        <w:t xml:space="preserve"> </w:t>
      </w:r>
      <w:ins w:id="40" w:author="Sandra Lowe" w:date="2022-10-27T20:33:00Z">
        <w:r w:rsidR="009E150E">
          <w:rPr>
            <w:rFonts w:ascii="Times New Roman" w:hAnsi="Times New Roman" w:cs="Times New Roman"/>
          </w:rPr>
          <w:t>E</w:t>
        </w:r>
      </w:ins>
      <w:del w:id="41" w:author="Sandra Lowe" w:date="2022-10-27T20:33:00Z">
        <w:r w:rsidRPr="00EF7064" w:rsidDel="009E150E">
          <w:rPr>
            <w:rFonts w:ascii="Times New Roman" w:hAnsi="Times New Roman" w:cs="Times New Roman"/>
          </w:rPr>
          <w:delText>and e</w:delText>
        </w:r>
      </w:del>
      <w:r w:rsidRPr="00EF7064">
        <w:rPr>
          <w:rFonts w:ascii="Times New Roman" w:hAnsi="Times New Roman" w:cs="Times New Roman"/>
        </w:rPr>
        <w:t>stimated catches for 2021 and 2022 are higher than those used last year.</w:t>
      </w:r>
    </w:p>
    <w:p w14:paraId="088F8F5E" w14:textId="20FA015D" w:rsidR="0085280A" w:rsidRPr="00EF7064" w:rsidRDefault="003B007E">
      <w:pPr>
        <w:pStyle w:val="TableCaption"/>
        <w:rPr>
          <w:rFonts w:ascii="Times New Roman" w:hAnsi="Times New Roman" w:cs="Times New Roman"/>
        </w:rPr>
      </w:pPr>
      <w:del w:id="42" w:author="Sandra Lowe" w:date="2022-10-27T17:07:00Z">
        <w:r w:rsidRPr="00EF7064" w:rsidDel="00703337">
          <w:rPr>
            <w:rFonts w:ascii="Times New Roman" w:hAnsi="Times New Roman" w:cs="Times New Roman"/>
          </w:rPr>
          <w:delText>*Projections are based on estimated catches of 14,659t used in place of maximum permissible ABC for 2022 and 11,130 t used in place of maximum permissible ABC for 2023-2024. The final catch for 2022 was estimated by taking the average tons caught between Oct 19 and December 31 over the previous 5 years (2017-2021) and adding this average amount to the catch-to-date</w:delText>
        </w:r>
      </w:del>
      <w:r w:rsidRPr="00EF7064">
        <w:rPr>
          <w:rFonts w:ascii="Times New Roman" w:hAnsi="Times New Roman" w:cs="Times New Roman"/>
        </w:rPr>
        <w:t xml:space="preserve"> </w:t>
      </w:r>
      <w:moveFromRangeStart w:id="43" w:author="Sandra Lowe" w:date="2022-10-27T17:16:00Z" w:name="move117783401"/>
      <w:moveFrom w:id="44" w:author="Sandra Lowe" w:date="2022-10-27T17:16:00Z">
        <w:r w:rsidRPr="00EF7064" w:rsidDel="00F0212F">
          <w:rPr>
            <w:rFonts w:ascii="Times New Roman" w:hAnsi="Times New Roman" w:cs="Times New Roman"/>
          </w:rPr>
          <w:lastRenderedPageBreak/>
          <w:t>as of Oct 19, 2022 which is shown at the bottom of Table 1. The 2023 and 2024 catch was estimated as the average of the total catch in each of the last 5 years.</w:t>
        </w:r>
      </w:moveFrom>
      <w:moveFromRangeEnd w:id="43"/>
    </w:p>
    <w:tbl>
      <w:tblPr>
        <w:tblStyle w:val="Table"/>
        <w:tblW w:w="9375" w:type="dxa"/>
        <w:tblLook w:val="0020" w:firstRow="1" w:lastRow="0" w:firstColumn="0" w:lastColumn="0" w:noHBand="0" w:noVBand="0"/>
        <w:tblCaption w:val="*Projections are based on estimated catches of 14,659t used in place of maximum permissible ABC for 2022 and 11,130 t used in place of maximum permissible ABC for 2023-2024. The final catch for 2022 was estimated by taking the average tons caught between Oct 19 and December 31 over the previous 5 years (2017-2021) and adding this average amount to the catch-to-date as of Oct 19, 2022 which is shown at the bottom of Table 1. The 2023 and 2024 catch was estimated as the average of the total catch in each of the last 5 years."/>
      </w:tblPr>
      <w:tblGrid>
        <w:gridCol w:w="3542"/>
        <w:gridCol w:w="1060"/>
        <w:gridCol w:w="1561"/>
        <w:gridCol w:w="1606"/>
        <w:gridCol w:w="1606"/>
      </w:tblGrid>
      <w:tr w:rsidR="00673A81" w:rsidRPr="00D63EBF" w14:paraId="3DF1244B" w14:textId="77777777" w:rsidTr="00D63EBF">
        <w:trPr>
          <w:cnfStyle w:val="100000000000" w:firstRow="1" w:lastRow="0" w:firstColumn="0" w:lastColumn="0" w:oddVBand="0" w:evenVBand="0" w:oddHBand="0" w:evenHBand="0" w:firstRowFirstColumn="0" w:firstRowLastColumn="0" w:lastRowFirstColumn="0" w:lastRowLastColumn="0"/>
          <w:trHeight w:val="360"/>
          <w:tblHeader/>
        </w:trPr>
        <w:tc>
          <w:tcPr>
            <w:tcW w:w="3541" w:type="dxa"/>
            <w:vMerge w:val="restart"/>
            <w:tcBorders>
              <w:top w:val="single" w:sz="4" w:space="0" w:color="auto"/>
              <w:left w:val="single" w:sz="4" w:space="0" w:color="auto"/>
              <w:bottom w:val="single" w:sz="4" w:space="0" w:color="auto"/>
              <w:right w:val="single" w:sz="4" w:space="0" w:color="auto"/>
            </w:tcBorders>
            <w:vAlign w:val="center"/>
          </w:tcPr>
          <w:p w14:paraId="067BCBFD" w14:textId="77777777" w:rsidR="00673A81" w:rsidRPr="00D63EBF" w:rsidRDefault="00673A81" w:rsidP="00673A81">
            <w:pPr>
              <w:pStyle w:val="Compact"/>
              <w:jc w:val="center"/>
              <w:rPr>
                <w:rFonts w:ascii="Times New Roman" w:hAnsi="Times New Roman" w:cs="Times New Roman"/>
                <w:b/>
              </w:rPr>
            </w:pPr>
            <w:r w:rsidRPr="00D63EBF">
              <w:rPr>
                <w:rFonts w:ascii="Times New Roman" w:hAnsi="Times New Roman" w:cs="Times New Roman"/>
                <w:b/>
              </w:rPr>
              <w:t>Quantity</w:t>
            </w:r>
          </w:p>
        </w:tc>
        <w:tc>
          <w:tcPr>
            <w:tcW w:w="2621" w:type="dxa"/>
            <w:gridSpan w:val="2"/>
            <w:tcBorders>
              <w:top w:val="single" w:sz="4" w:space="0" w:color="auto"/>
              <w:left w:val="single" w:sz="4" w:space="0" w:color="auto"/>
              <w:right w:val="single" w:sz="4" w:space="0" w:color="auto"/>
            </w:tcBorders>
            <w:shd w:val="clear" w:color="auto" w:fill="D9D9D9" w:themeFill="background1" w:themeFillShade="D9"/>
            <w:vAlign w:val="center"/>
          </w:tcPr>
          <w:p w14:paraId="564D5D49" w14:textId="77777777"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 xml:space="preserve">As estimated or </w:t>
            </w:r>
            <w:r w:rsidRPr="00D63EBF">
              <w:rPr>
                <w:rFonts w:ascii="Times New Roman" w:hAnsi="Times New Roman" w:cs="Times New Roman"/>
                <w:i/>
              </w:rPr>
              <w:t>specified last</w:t>
            </w:r>
            <w:r w:rsidRPr="00D63EBF">
              <w:rPr>
                <w:rFonts w:ascii="Times New Roman" w:hAnsi="Times New Roman" w:cs="Times New Roman"/>
              </w:rPr>
              <w:t xml:space="preserve"> year for:</w:t>
            </w:r>
          </w:p>
        </w:tc>
        <w:tc>
          <w:tcPr>
            <w:tcW w:w="0" w:type="auto"/>
            <w:gridSpan w:val="2"/>
            <w:tcBorders>
              <w:top w:val="single" w:sz="4" w:space="0" w:color="auto"/>
              <w:left w:val="single" w:sz="4" w:space="0" w:color="auto"/>
              <w:right w:val="single" w:sz="4" w:space="0" w:color="auto"/>
            </w:tcBorders>
            <w:vAlign w:val="center"/>
          </w:tcPr>
          <w:p w14:paraId="71009215" w14:textId="77777777"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 xml:space="preserve">As estimated or </w:t>
            </w:r>
            <w:r w:rsidRPr="00D63EBF">
              <w:rPr>
                <w:rFonts w:ascii="Times New Roman" w:hAnsi="Times New Roman" w:cs="Times New Roman"/>
                <w:i/>
              </w:rPr>
              <w:t>recommended this</w:t>
            </w:r>
            <w:r w:rsidRPr="00D63EBF">
              <w:rPr>
                <w:rFonts w:ascii="Times New Roman" w:hAnsi="Times New Roman" w:cs="Times New Roman"/>
              </w:rPr>
              <w:t xml:space="preserve"> year for:</w:t>
            </w:r>
          </w:p>
        </w:tc>
      </w:tr>
      <w:tr w:rsidR="00D63EBF" w:rsidRPr="00D63EBF" w14:paraId="02D16F2C" w14:textId="77777777" w:rsidTr="00D63EBF">
        <w:trPr>
          <w:cnfStyle w:val="100000000000" w:firstRow="1" w:lastRow="0" w:firstColumn="0" w:lastColumn="0" w:oddVBand="0" w:evenVBand="0" w:oddHBand="0" w:evenHBand="0" w:firstRowFirstColumn="0" w:firstRowLastColumn="0" w:lastRowFirstColumn="0" w:lastRowLastColumn="0"/>
          <w:trHeight w:val="360"/>
          <w:tblHeader/>
        </w:trPr>
        <w:tc>
          <w:tcPr>
            <w:tcW w:w="3541" w:type="dxa"/>
            <w:vMerge/>
            <w:tcBorders>
              <w:left w:val="single" w:sz="4" w:space="0" w:color="auto"/>
              <w:bottom w:val="single" w:sz="4" w:space="0" w:color="auto"/>
              <w:right w:val="single" w:sz="4" w:space="0" w:color="auto"/>
            </w:tcBorders>
            <w:vAlign w:val="center"/>
          </w:tcPr>
          <w:p w14:paraId="670A240A" w14:textId="77777777" w:rsidR="00673A81" w:rsidRPr="00D63EBF" w:rsidRDefault="00673A81" w:rsidP="00673A81">
            <w:pPr>
              <w:pStyle w:val="Compact"/>
              <w:jc w:val="center"/>
              <w:rPr>
                <w:rFonts w:ascii="Times New Roman" w:hAnsi="Times New Roman" w:cs="Times New Roman"/>
              </w:rPr>
            </w:pPr>
          </w:p>
        </w:tc>
        <w:tc>
          <w:tcPr>
            <w:tcW w:w="1060" w:type="dxa"/>
            <w:tcBorders>
              <w:left w:val="single" w:sz="4" w:space="0" w:color="auto"/>
              <w:bottom w:val="single" w:sz="4" w:space="0" w:color="auto"/>
            </w:tcBorders>
            <w:shd w:val="clear" w:color="auto" w:fill="D9D9D9" w:themeFill="background1" w:themeFillShade="D9"/>
            <w:vAlign w:val="center"/>
          </w:tcPr>
          <w:p w14:paraId="0B1588D3" w14:textId="77777777"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2022</w:t>
            </w:r>
          </w:p>
        </w:tc>
        <w:tc>
          <w:tcPr>
            <w:tcW w:w="0" w:type="auto"/>
            <w:tcBorders>
              <w:bottom w:val="single" w:sz="4" w:space="0" w:color="auto"/>
              <w:right w:val="single" w:sz="4" w:space="0" w:color="auto"/>
            </w:tcBorders>
            <w:shd w:val="clear" w:color="auto" w:fill="D9D9D9" w:themeFill="background1" w:themeFillShade="D9"/>
            <w:vAlign w:val="center"/>
          </w:tcPr>
          <w:p w14:paraId="542EBD6D" w14:textId="77777777"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2023</w:t>
            </w:r>
          </w:p>
        </w:tc>
        <w:tc>
          <w:tcPr>
            <w:tcW w:w="0" w:type="auto"/>
            <w:tcBorders>
              <w:left w:val="single" w:sz="4" w:space="0" w:color="auto"/>
              <w:bottom w:val="single" w:sz="4" w:space="0" w:color="auto"/>
            </w:tcBorders>
            <w:vAlign w:val="center"/>
          </w:tcPr>
          <w:p w14:paraId="2025CFF9" w14:textId="425AF714"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2023</w:t>
            </w:r>
            <w:ins w:id="45" w:author="Sandra Lowe" w:date="2022-10-27T17:11:00Z">
              <w:r w:rsidR="00F0212F">
                <w:rPr>
                  <w:rFonts w:ascii="Times New Roman" w:hAnsi="Times New Roman" w:cs="Times New Roman"/>
                </w:rPr>
                <w:t>*</w:t>
              </w:r>
            </w:ins>
          </w:p>
        </w:tc>
        <w:tc>
          <w:tcPr>
            <w:tcW w:w="0" w:type="auto"/>
            <w:tcBorders>
              <w:bottom w:val="single" w:sz="4" w:space="0" w:color="auto"/>
              <w:right w:val="single" w:sz="4" w:space="0" w:color="auto"/>
            </w:tcBorders>
            <w:vAlign w:val="center"/>
          </w:tcPr>
          <w:p w14:paraId="65A840F9" w14:textId="3B8C2B76"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2024</w:t>
            </w:r>
            <w:ins w:id="46" w:author="Sandra Lowe" w:date="2022-10-27T17:11:00Z">
              <w:r w:rsidR="00F0212F">
                <w:rPr>
                  <w:rFonts w:ascii="Times New Roman" w:hAnsi="Times New Roman" w:cs="Times New Roman"/>
                </w:rPr>
                <w:t>*</w:t>
              </w:r>
            </w:ins>
          </w:p>
        </w:tc>
      </w:tr>
      <w:tr w:rsidR="00D63EBF" w:rsidRPr="00D63EBF" w14:paraId="16E9390A" w14:textId="77777777" w:rsidTr="00D63EBF">
        <w:trPr>
          <w:trHeight w:val="342"/>
        </w:trPr>
        <w:tc>
          <w:tcPr>
            <w:tcW w:w="3541" w:type="dxa"/>
            <w:tcBorders>
              <w:top w:val="single" w:sz="4" w:space="0" w:color="auto"/>
              <w:left w:val="single" w:sz="4" w:space="0" w:color="auto"/>
              <w:right w:val="single" w:sz="4" w:space="0" w:color="auto"/>
            </w:tcBorders>
            <w:vAlign w:val="center"/>
          </w:tcPr>
          <w:p w14:paraId="37A28EE0" w14:textId="77777777" w:rsidR="00673A81" w:rsidRPr="00D63EBF" w:rsidRDefault="00673A81" w:rsidP="00673A81">
            <w:pPr>
              <w:keepNext/>
              <w:keepLines/>
              <w:spacing w:after="0"/>
              <w:rPr>
                <w:rFonts w:ascii="Times New Roman" w:hAnsi="Times New Roman" w:cs="Times New Roman"/>
                <w:i/>
                <w:iCs/>
                <w:color w:val="000000"/>
                <w:szCs w:val="22"/>
              </w:rPr>
            </w:pPr>
            <w:r w:rsidRPr="00D63EBF">
              <w:rPr>
                <w:rFonts w:ascii="Times New Roman" w:hAnsi="Times New Roman" w:cs="Times New Roman"/>
                <w:i/>
                <w:iCs/>
                <w:color w:val="000000"/>
                <w:szCs w:val="22"/>
              </w:rPr>
              <w:t>M</w:t>
            </w:r>
            <w:r w:rsidRPr="00D63EBF">
              <w:rPr>
                <w:rFonts w:ascii="Times New Roman" w:hAnsi="Times New Roman" w:cs="Times New Roman"/>
                <w:color w:val="000000"/>
                <w:szCs w:val="22"/>
              </w:rPr>
              <w:t xml:space="preserve"> (natural mortality rate)</w:t>
            </w:r>
          </w:p>
        </w:tc>
        <w:tc>
          <w:tcPr>
            <w:tcW w:w="1060" w:type="dxa"/>
            <w:tcBorders>
              <w:top w:val="single" w:sz="4" w:space="0" w:color="auto"/>
              <w:left w:val="single" w:sz="4" w:space="0" w:color="auto"/>
            </w:tcBorders>
            <w:shd w:val="clear" w:color="auto" w:fill="D9D9D9" w:themeFill="background1" w:themeFillShade="D9"/>
            <w:vAlign w:val="center"/>
          </w:tcPr>
          <w:p w14:paraId="72500170"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0.2</w:t>
            </w:r>
          </w:p>
        </w:tc>
        <w:tc>
          <w:tcPr>
            <w:tcW w:w="0" w:type="auto"/>
            <w:tcBorders>
              <w:top w:val="single" w:sz="4" w:space="0" w:color="auto"/>
              <w:right w:val="single" w:sz="4" w:space="0" w:color="auto"/>
            </w:tcBorders>
            <w:shd w:val="clear" w:color="auto" w:fill="D9D9D9" w:themeFill="background1" w:themeFillShade="D9"/>
            <w:vAlign w:val="center"/>
          </w:tcPr>
          <w:p w14:paraId="02542345"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0.2</w:t>
            </w:r>
          </w:p>
        </w:tc>
        <w:tc>
          <w:tcPr>
            <w:tcW w:w="0" w:type="auto"/>
            <w:tcBorders>
              <w:top w:val="single" w:sz="4" w:space="0" w:color="auto"/>
              <w:left w:val="single" w:sz="4" w:space="0" w:color="auto"/>
            </w:tcBorders>
            <w:vAlign w:val="center"/>
          </w:tcPr>
          <w:p w14:paraId="70D9D206"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0.2</w:t>
            </w:r>
          </w:p>
        </w:tc>
        <w:tc>
          <w:tcPr>
            <w:tcW w:w="0" w:type="auto"/>
            <w:tcBorders>
              <w:top w:val="single" w:sz="4" w:space="0" w:color="auto"/>
              <w:right w:val="single" w:sz="4" w:space="0" w:color="auto"/>
            </w:tcBorders>
            <w:vAlign w:val="center"/>
          </w:tcPr>
          <w:p w14:paraId="6F5B26B7"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0.2</w:t>
            </w:r>
          </w:p>
        </w:tc>
      </w:tr>
      <w:tr w:rsidR="00D63EBF" w:rsidRPr="00D63EBF" w14:paraId="0DD0B2D9" w14:textId="77777777" w:rsidTr="00D63EBF">
        <w:trPr>
          <w:trHeight w:val="360"/>
        </w:trPr>
        <w:tc>
          <w:tcPr>
            <w:tcW w:w="3541" w:type="dxa"/>
            <w:tcBorders>
              <w:left w:val="single" w:sz="4" w:space="0" w:color="auto"/>
              <w:right w:val="single" w:sz="4" w:space="0" w:color="auto"/>
            </w:tcBorders>
            <w:vAlign w:val="center"/>
          </w:tcPr>
          <w:p w14:paraId="0C3DE02B" w14:textId="77777777" w:rsidR="00673A81" w:rsidRPr="00D63EBF" w:rsidRDefault="00673A81" w:rsidP="00673A81">
            <w:pPr>
              <w:keepNext/>
              <w:keepLines/>
              <w:spacing w:after="0"/>
              <w:rPr>
                <w:rFonts w:ascii="Times New Roman" w:hAnsi="Times New Roman" w:cs="Times New Roman"/>
                <w:color w:val="000000"/>
                <w:szCs w:val="22"/>
              </w:rPr>
            </w:pPr>
            <w:r w:rsidRPr="00D63EBF">
              <w:rPr>
                <w:rFonts w:ascii="Times New Roman" w:hAnsi="Times New Roman" w:cs="Times New Roman"/>
                <w:color w:val="000000"/>
                <w:szCs w:val="22"/>
              </w:rPr>
              <w:t>Tier</w:t>
            </w:r>
          </w:p>
        </w:tc>
        <w:tc>
          <w:tcPr>
            <w:tcW w:w="1060" w:type="dxa"/>
            <w:tcBorders>
              <w:left w:val="single" w:sz="4" w:space="0" w:color="auto"/>
            </w:tcBorders>
            <w:shd w:val="clear" w:color="auto" w:fill="D9D9D9" w:themeFill="background1" w:themeFillShade="D9"/>
            <w:vAlign w:val="center"/>
          </w:tcPr>
          <w:p w14:paraId="3CCD998E"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3a</w:t>
            </w:r>
          </w:p>
        </w:tc>
        <w:tc>
          <w:tcPr>
            <w:tcW w:w="0" w:type="auto"/>
            <w:tcBorders>
              <w:right w:val="single" w:sz="4" w:space="0" w:color="auto"/>
            </w:tcBorders>
            <w:shd w:val="clear" w:color="auto" w:fill="D9D9D9" w:themeFill="background1" w:themeFillShade="D9"/>
            <w:vAlign w:val="center"/>
          </w:tcPr>
          <w:p w14:paraId="36889E73"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3a</w:t>
            </w:r>
          </w:p>
        </w:tc>
        <w:tc>
          <w:tcPr>
            <w:tcW w:w="0" w:type="auto"/>
            <w:tcBorders>
              <w:left w:val="single" w:sz="4" w:space="0" w:color="auto"/>
            </w:tcBorders>
            <w:vAlign w:val="center"/>
          </w:tcPr>
          <w:p w14:paraId="32336EA8"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3a</w:t>
            </w:r>
          </w:p>
        </w:tc>
        <w:tc>
          <w:tcPr>
            <w:tcW w:w="0" w:type="auto"/>
            <w:tcBorders>
              <w:right w:val="single" w:sz="4" w:space="0" w:color="auto"/>
            </w:tcBorders>
            <w:vAlign w:val="center"/>
          </w:tcPr>
          <w:p w14:paraId="7A28E471"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3a</w:t>
            </w:r>
          </w:p>
        </w:tc>
      </w:tr>
      <w:tr w:rsidR="00D63EBF" w:rsidRPr="00D63EBF" w14:paraId="0425F1A9" w14:textId="77777777" w:rsidTr="00D63EBF">
        <w:trPr>
          <w:trHeight w:val="342"/>
        </w:trPr>
        <w:tc>
          <w:tcPr>
            <w:tcW w:w="3541" w:type="dxa"/>
            <w:tcBorders>
              <w:left w:val="single" w:sz="4" w:space="0" w:color="auto"/>
              <w:right w:val="single" w:sz="4" w:space="0" w:color="auto"/>
            </w:tcBorders>
            <w:vAlign w:val="center"/>
          </w:tcPr>
          <w:p w14:paraId="1A69E29C" w14:textId="77777777" w:rsidR="00673A81" w:rsidRPr="00D63EBF" w:rsidRDefault="00673A81" w:rsidP="00673A81">
            <w:pPr>
              <w:keepNext/>
              <w:keepLines/>
              <w:spacing w:after="0"/>
              <w:rPr>
                <w:rFonts w:ascii="Times New Roman" w:hAnsi="Times New Roman" w:cs="Times New Roman"/>
                <w:color w:val="000000"/>
                <w:szCs w:val="22"/>
              </w:rPr>
            </w:pPr>
            <w:r w:rsidRPr="00D63EBF">
              <w:rPr>
                <w:rFonts w:ascii="Times New Roman" w:hAnsi="Times New Roman" w:cs="Times New Roman"/>
                <w:color w:val="000000"/>
                <w:szCs w:val="22"/>
              </w:rPr>
              <w:t>Projected total (3+) biomass (t)</w:t>
            </w:r>
          </w:p>
        </w:tc>
        <w:tc>
          <w:tcPr>
            <w:tcW w:w="1060" w:type="dxa"/>
            <w:tcBorders>
              <w:left w:val="single" w:sz="4" w:space="0" w:color="auto"/>
            </w:tcBorders>
            <w:shd w:val="clear" w:color="auto" w:fill="D9D9D9" w:themeFill="background1" w:themeFillShade="D9"/>
            <w:vAlign w:val="center"/>
          </w:tcPr>
          <w:p w14:paraId="6B2741DA"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608,631</w:t>
            </w:r>
          </w:p>
        </w:tc>
        <w:tc>
          <w:tcPr>
            <w:tcW w:w="0" w:type="auto"/>
            <w:tcBorders>
              <w:right w:val="single" w:sz="4" w:space="0" w:color="auto"/>
            </w:tcBorders>
            <w:shd w:val="clear" w:color="auto" w:fill="D9D9D9" w:themeFill="background1" w:themeFillShade="D9"/>
            <w:vAlign w:val="center"/>
          </w:tcPr>
          <w:p w14:paraId="5C163776"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612,001</w:t>
            </w:r>
          </w:p>
        </w:tc>
        <w:tc>
          <w:tcPr>
            <w:tcW w:w="0" w:type="auto"/>
            <w:tcBorders>
              <w:left w:val="single" w:sz="4" w:space="0" w:color="auto"/>
            </w:tcBorders>
            <w:vAlign w:val="center"/>
          </w:tcPr>
          <w:p w14:paraId="5B5AA007"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606,522</w:t>
            </w:r>
          </w:p>
        </w:tc>
        <w:tc>
          <w:tcPr>
            <w:tcW w:w="0" w:type="auto"/>
            <w:tcBorders>
              <w:right w:val="single" w:sz="4" w:space="0" w:color="auto"/>
            </w:tcBorders>
            <w:vAlign w:val="center"/>
          </w:tcPr>
          <w:p w14:paraId="3EBA178A"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606,080</w:t>
            </w:r>
          </w:p>
        </w:tc>
      </w:tr>
      <w:tr w:rsidR="00D63EBF" w:rsidRPr="00D63EBF" w14:paraId="6F30A0D5" w14:textId="77777777" w:rsidTr="00D63EBF">
        <w:trPr>
          <w:trHeight w:val="360"/>
        </w:trPr>
        <w:tc>
          <w:tcPr>
            <w:tcW w:w="3541" w:type="dxa"/>
            <w:tcBorders>
              <w:left w:val="single" w:sz="4" w:space="0" w:color="auto"/>
              <w:right w:val="single" w:sz="4" w:space="0" w:color="auto"/>
            </w:tcBorders>
            <w:vAlign w:val="center"/>
          </w:tcPr>
          <w:p w14:paraId="3EB4A2C8" w14:textId="77777777" w:rsidR="00673A81" w:rsidRPr="00D63EBF" w:rsidRDefault="00673A81" w:rsidP="00673A81">
            <w:pPr>
              <w:keepNext/>
              <w:keepLines/>
              <w:spacing w:after="0"/>
              <w:rPr>
                <w:rFonts w:ascii="Times New Roman" w:hAnsi="Times New Roman" w:cs="Times New Roman"/>
                <w:color w:val="000000"/>
                <w:szCs w:val="22"/>
              </w:rPr>
            </w:pPr>
            <w:r w:rsidRPr="00D63EBF">
              <w:rPr>
                <w:rFonts w:ascii="Times New Roman" w:hAnsi="Times New Roman" w:cs="Times New Roman"/>
                <w:color w:val="000000"/>
                <w:szCs w:val="22"/>
              </w:rPr>
              <w:t>Projected Female spawning biomass (t)</w:t>
            </w:r>
          </w:p>
        </w:tc>
        <w:tc>
          <w:tcPr>
            <w:tcW w:w="1060" w:type="dxa"/>
            <w:tcBorders>
              <w:left w:val="single" w:sz="4" w:space="0" w:color="auto"/>
            </w:tcBorders>
            <w:shd w:val="clear" w:color="auto" w:fill="D9D9D9" w:themeFill="background1" w:themeFillShade="D9"/>
            <w:vAlign w:val="center"/>
          </w:tcPr>
          <w:p w14:paraId="32D5A9F3"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155,379</w:t>
            </w:r>
          </w:p>
        </w:tc>
        <w:tc>
          <w:tcPr>
            <w:tcW w:w="0" w:type="auto"/>
            <w:tcBorders>
              <w:right w:val="single" w:sz="4" w:space="0" w:color="auto"/>
            </w:tcBorders>
            <w:shd w:val="clear" w:color="auto" w:fill="D9D9D9" w:themeFill="background1" w:themeFillShade="D9"/>
            <w:vAlign w:val="center"/>
          </w:tcPr>
          <w:p w14:paraId="49E59A35"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160,748</w:t>
            </w:r>
          </w:p>
        </w:tc>
        <w:tc>
          <w:tcPr>
            <w:tcW w:w="0" w:type="auto"/>
            <w:tcBorders>
              <w:left w:val="single" w:sz="4" w:space="0" w:color="auto"/>
            </w:tcBorders>
            <w:vAlign w:val="center"/>
          </w:tcPr>
          <w:p w14:paraId="0859AF4F"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158,962</w:t>
            </w:r>
          </w:p>
        </w:tc>
        <w:tc>
          <w:tcPr>
            <w:tcW w:w="0" w:type="auto"/>
            <w:tcBorders>
              <w:right w:val="single" w:sz="4" w:space="0" w:color="auto"/>
            </w:tcBorders>
            <w:vAlign w:val="center"/>
          </w:tcPr>
          <w:p w14:paraId="73A72B2F"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164,594</w:t>
            </w:r>
          </w:p>
        </w:tc>
      </w:tr>
      <w:tr w:rsidR="00D63EBF" w:rsidRPr="00D63EBF" w14:paraId="57A0F6FF" w14:textId="77777777" w:rsidTr="00D63EBF">
        <w:trPr>
          <w:trHeight w:val="360"/>
        </w:trPr>
        <w:tc>
          <w:tcPr>
            <w:tcW w:w="3541" w:type="dxa"/>
            <w:tcBorders>
              <w:left w:val="single" w:sz="4" w:space="0" w:color="auto"/>
              <w:right w:val="single" w:sz="4" w:space="0" w:color="auto"/>
            </w:tcBorders>
            <w:vAlign w:val="center"/>
          </w:tcPr>
          <w:p w14:paraId="379707D6" w14:textId="77777777" w:rsidR="00673A81" w:rsidRPr="00D63EBF" w:rsidRDefault="00673A81" w:rsidP="00673A81">
            <w:pPr>
              <w:keepNext/>
              <w:keepLines/>
              <w:spacing w:after="0"/>
              <w:rPr>
                <w:rFonts w:ascii="Times New Roman" w:hAnsi="Times New Roman" w:cs="Times New Roman"/>
                <w:i/>
                <w:iCs/>
                <w:color w:val="000000"/>
                <w:szCs w:val="22"/>
              </w:rPr>
            </w:pPr>
            <w:r w:rsidRPr="00D63EBF">
              <w:rPr>
                <w:rFonts w:ascii="Times New Roman" w:hAnsi="Times New Roman" w:cs="Times New Roman"/>
                <w:i/>
                <w:iCs/>
                <w:color w:val="000000"/>
                <w:szCs w:val="22"/>
              </w:rPr>
              <w:t xml:space="preserve">     B</w:t>
            </w:r>
            <w:r w:rsidRPr="00D63EBF">
              <w:rPr>
                <w:rFonts w:ascii="Times New Roman" w:hAnsi="Times New Roman" w:cs="Times New Roman"/>
                <w:i/>
                <w:iCs/>
                <w:color w:val="000000"/>
                <w:szCs w:val="22"/>
                <w:vertAlign w:val="subscript"/>
              </w:rPr>
              <w:t>100%</w:t>
            </w:r>
          </w:p>
        </w:tc>
        <w:tc>
          <w:tcPr>
            <w:tcW w:w="1060" w:type="dxa"/>
            <w:tcBorders>
              <w:left w:val="single" w:sz="4" w:space="0" w:color="auto"/>
            </w:tcBorders>
            <w:shd w:val="clear" w:color="auto" w:fill="D9D9D9" w:themeFill="background1" w:themeFillShade="D9"/>
            <w:vAlign w:val="center"/>
          </w:tcPr>
          <w:p w14:paraId="38146B58"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203,658</w:t>
            </w:r>
          </w:p>
        </w:tc>
        <w:tc>
          <w:tcPr>
            <w:tcW w:w="0" w:type="auto"/>
            <w:tcBorders>
              <w:right w:val="single" w:sz="4" w:space="0" w:color="auto"/>
            </w:tcBorders>
            <w:shd w:val="clear" w:color="auto" w:fill="D9D9D9" w:themeFill="background1" w:themeFillShade="D9"/>
            <w:vAlign w:val="center"/>
          </w:tcPr>
          <w:p w14:paraId="0266D734"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203,658</w:t>
            </w:r>
          </w:p>
        </w:tc>
        <w:tc>
          <w:tcPr>
            <w:tcW w:w="0" w:type="auto"/>
            <w:tcBorders>
              <w:left w:val="single" w:sz="4" w:space="0" w:color="auto"/>
            </w:tcBorders>
            <w:vAlign w:val="center"/>
          </w:tcPr>
          <w:p w14:paraId="3E5A9D43"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203,658</w:t>
            </w:r>
          </w:p>
        </w:tc>
        <w:tc>
          <w:tcPr>
            <w:tcW w:w="0" w:type="auto"/>
            <w:tcBorders>
              <w:right w:val="single" w:sz="4" w:space="0" w:color="auto"/>
            </w:tcBorders>
            <w:vAlign w:val="center"/>
          </w:tcPr>
          <w:p w14:paraId="354FF619"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203,658</w:t>
            </w:r>
          </w:p>
        </w:tc>
      </w:tr>
      <w:tr w:rsidR="00D63EBF" w:rsidRPr="00D63EBF" w14:paraId="56DBA572" w14:textId="77777777" w:rsidTr="00D63EBF">
        <w:trPr>
          <w:trHeight w:val="342"/>
        </w:trPr>
        <w:tc>
          <w:tcPr>
            <w:tcW w:w="3541" w:type="dxa"/>
            <w:tcBorders>
              <w:left w:val="single" w:sz="4" w:space="0" w:color="auto"/>
              <w:right w:val="single" w:sz="4" w:space="0" w:color="auto"/>
            </w:tcBorders>
            <w:vAlign w:val="center"/>
          </w:tcPr>
          <w:p w14:paraId="55306D47" w14:textId="77777777" w:rsidR="00673A81" w:rsidRPr="00D63EBF" w:rsidRDefault="00673A81" w:rsidP="00673A81">
            <w:pPr>
              <w:keepNext/>
              <w:keepLines/>
              <w:spacing w:after="0"/>
              <w:rPr>
                <w:rFonts w:ascii="Times New Roman" w:hAnsi="Times New Roman" w:cs="Times New Roman"/>
                <w:i/>
                <w:iCs/>
                <w:color w:val="000000"/>
                <w:szCs w:val="22"/>
              </w:rPr>
            </w:pPr>
            <w:r w:rsidRPr="00D63EBF">
              <w:rPr>
                <w:rFonts w:ascii="Times New Roman" w:hAnsi="Times New Roman" w:cs="Times New Roman"/>
                <w:i/>
                <w:iCs/>
                <w:color w:val="000000"/>
                <w:szCs w:val="22"/>
              </w:rPr>
              <w:t xml:space="preserve">     B</w:t>
            </w:r>
            <w:r w:rsidRPr="00D63EBF">
              <w:rPr>
                <w:rFonts w:ascii="Times New Roman" w:hAnsi="Times New Roman" w:cs="Times New Roman"/>
                <w:i/>
                <w:iCs/>
                <w:color w:val="000000"/>
                <w:szCs w:val="22"/>
                <w:vertAlign w:val="subscript"/>
              </w:rPr>
              <w:t>40%</w:t>
            </w:r>
          </w:p>
        </w:tc>
        <w:tc>
          <w:tcPr>
            <w:tcW w:w="1060" w:type="dxa"/>
            <w:tcBorders>
              <w:left w:val="single" w:sz="4" w:space="0" w:color="auto"/>
            </w:tcBorders>
            <w:shd w:val="clear" w:color="auto" w:fill="D9D9D9" w:themeFill="background1" w:themeFillShade="D9"/>
            <w:vAlign w:val="center"/>
          </w:tcPr>
          <w:p w14:paraId="3DDD1210"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81,463</w:t>
            </w:r>
          </w:p>
        </w:tc>
        <w:tc>
          <w:tcPr>
            <w:tcW w:w="0" w:type="auto"/>
            <w:tcBorders>
              <w:right w:val="single" w:sz="4" w:space="0" w:color="auto"/>
            </w:tcBorders>
            <w:shd w:val="clear" w:color="auto" w:fill="D9D9D9" w:themeFill="background1" w:themeFillShade="D9"/>
            <w:vAlign w:val="center"/>
          </w:tcPr>
          <w:p w14:paraId="650ABE69"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81,463</w:t>
            </w:r>
          </w:p>
        </w:tc>
        <w:tc>
          <w:tcPr>
            <w:tcW w:w="0" w:type="auto"/>
            <w:tcBorders>
              <w:left w:val="single" w:sz="4" w:space="0" w:color="auto"/>
            </w:tcBorders>
            <w:vAlign w:val="center"/>
          </w:tcPr>
          <w:p w14:paraId="6837B0BD"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81,463</w:t>
            </w:r>
          </w:p>
        </w:tc>
        <w:tc>
          <w:tcPr>
            <w:tcW w:w="0" w:type="auto"/>
            <w:tcBorders>
              <w:right w:val="single" w:sz="4" w:space="0" w:color="auto"/>
            </w:tcBorders>
            <w:vAlign w:val="center"/>
          </w:tcPr>
          <w:p w14:paraId="3B842065"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81,463</w:t>
            </w:r>
          </w:p>
        </w:tc>
      </w:tr>
      <w:tr w:rsidR="00D63EBF" w:rsidRPr="00D63EBF" w14:paraId="7FC123E7" w14:textId="77777777" w:rsidTr="00D63EBF">
        <w:trPr>
          <w:trHeight w:val="360"/>
        </w:trPr>
        <w:tc>
          <w:tcPr>
            <w:tcW w:w="3541" w:type="dxa"/>
            <w:tcBorders>
              <w:left w:val="single" w:sz="4" w:space="0" w:color="auto"/>
              <w:right w:val="single" w:sz="4" w:space="0" w:color="auto"/>
            </w:tcBorders>
            <w:vAlign w:val="center"/>
          </w:tcPr>
          <w:p w14:paraId="4366EFB0" w14:textId="77777777" w:rsidR="00673A81" w:rsidRPr="00D63EBF" w:rsidRDefault="00673A81" w:rsidP="00673A81">
            <w:pPr>
              <w:keepNext/>
              <w:keepLines/>
              <w:spacing w:after="0"/>
              <w:rPr>
                <w:rFonts w:ascii="Times New Roman" w:hAnsi="Times New Roman" w:cs="Times New Roman"/>
                <w:i/>
                <w:iCs/>
                <w:color w:val="000000"/>
                <w:szCs w:val="22"/>
              </w:rPr>
            </w:pPr>
            <w:r w:rsidRPr="00D63EBF">
              <w:rPr>
                <w:rFonts w:ascii="Times New Roman" w:hAnsi="Times New Roman" w:cs="Times New Roman"/>
                <w:i/>
                <w:iCs/>
                <w:color w:val="000000"/>
                <w:szCs w:val="22"/>
              </w:rPr>
              <w:t xml:space="preserve">     B</w:t>
            </w:r>
            <w:r w:rsidRPr="00D63EBF">
              <w:rPr>
                <w:rFonts w:ascii="Times New Roman" w:hAnsi="Times New Roman" w:cs="Times New Roman"/>
                <w:i/>
                <w:iCs/>
                <w:color w:val="000000"/>
                <w:szCs w:val="22"/>
                <w:vertAlign w:val="subscript"/>
              </w:rPr>
              <w:t>35%</w:t>
            </w:r>
          </w:p>
        </w:tc>
        <w:tc>
          <w:tcPr>
            <w:tcW w:w="1060" w:type="dxa"/>
            <w:tcBorders>
              <w:left w:val="single" w:sz="4" w:space="0" w:color="auto"/>
            </w:tcBorders>
            <w:shd w:val="clear" w:color="auto" w:fill="D9D9D9" w:themeFill="background1" w:themeFillShade="D9"/>
            <w:vAlign w:val="center"/>
          </w:tcPr>
          <w:p w14:paraId="5F0614A4"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71,280</w:t>
            </w:r>
          </w:p>
        </w:tc>
        <w:tc>
          <w:tcPr>
            <w:tcW w:w="0" w:type="auto"/>
            <w:tcBorders>
              <w:right w:val="single" w:sz="4" w:space="0" w:color="auto"/>
            </w:tcBorders>
            <w:shd w:val="clear" w:color="auto" w:fill="D9D9D9" w:themeFill="background1" w:themeFillShade="D9"/>
            <w:vAlign w:val="center"/>
          </w:tcPr>
          <w:p w14:paraId="0752D264"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71,280</w:t>
            </w:r>
          </w:p>
        </w:tc>
        <w:tc>
          <w:tcPr>
            <w:tcW w:w="0" w:type="auto"/>
            <w:tcBorders>
              <w:left w:val="single" w:sz="4" w:space="0" w:color="auto"/>
            </w:tcBorders>
            <w:vAlign w:val="center"/>
          </w:tcPr>
          <w:p w14:paraId="0F5DEEA5"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71,280</w:t>
            </w:r>
          </w:p>
        </w:tc>
        <w:tc>
          <w:tcPr>
            <w:tcW w:w="0" w:type="auto"/>
            <w:tcBorders>
              <w:right w:val="single" w:sz="4" w:space="0" w:color="auto"/>
            </w:tcBorders>
            <w:vAlign w:val="center"/>
          </w:tcPr>
          <w:p w14:paraId="2198D8C8"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71,280</w:t>
            </w:r>
          </w:p>
        </w:tc>
      </w:tr>
      <w:tr w:rsidR="00D63EBF" w:rsidRPr="00D63EBF" w14:paraId="0617C67A" w14:textId="77777777" w:rsidTr="00D63EBF">
        <w:trPr>
          <w:trHeight w:val="342"/>
        </w:trPr>
        <w:tc>
          <w:tcPr>
            <w:tcW w:w="3541" w:type="dxa"/>
            <w:tcBorders>
              <w:left w:val="single" w:sz="4" w:space="0" w:color="auto"/>
              <w:right w:val="single" w:sz="4" w:space="0" w:color="auto"/>
            </w:tcBorders>
            <w:vAlign w:val="center"/>
          </w:tcPr>
          <w:p w14:paraId="2F8B5E6A" w14:textId="77777777" w:rsidR="00673A81" w:rsidRPr="00D63EBF" w:rsidRDefault="00673A81" w:rsidP="00673A81">
            <w:pPr>
              <w:keepNext/>
              <w:keepLines/>
              <w:spacing w:after="0"/>
              <w:rPr>
                <w:rFonts w:ascii="Times New Roman" w:hAnsi="Times New Roman" w:cs="Times New Roman"/>
                <w:i/>
                <w:iCs/>
                <w:color w:val="000000"/>
                <w:szCs w:val="22"/>
              </w:rPr>
            </w:pPr>
            <w:r w:rsidRPr="00D63EBF">
              <w:rPr>
                <w:rFonts w:ascii="Times New Roman" w:hAnsi="Times New Roman" w:cs="Times New Roman"/>
                <w:i/>
                <w:iCs/>
                <w:color w:val="000000"/>
                <w:szCs w:val="22"/>
              </w:rPr>
              <w:t>F</w:t>
            </w:r>
            <w:r w:rsidRPr="00D63EBF">
              <w:rPr>
                <w:rFonts w:ascii="Times New Roman" w:hAnsi="Times New Roman" w:cs="Times New Roman"/>
                <w:i/>
                <w:iCs/>
                <w:color w:val="000000"/>
                <w:szCs w:val="22"/>
                <w:vertAlign w:val="subscript"/>
              </w:rPr>
              <w:t>OFL</w:t>
            </w:r>
          </w:p>
        </w:tc>
        <w:tc>
          <w:tcPr>
            <w:tcW w:w="1060" w:type="dxa"/>
            <w:tcBorders>
              <w:left w:val="single" w:sz="4" w:space="0" w:color="auto"/>
            </w:tcBorders>
            <w:shd w:val="clear" w:color="auto" w:fill="D9D9D9" w:themeFill="background1" w:themeFillShade="D9"/>
            <w:vAlign w:val="center"/>
          </w:tcPr>
          <w:p w14:paraId="10B1C7FA"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0.46</w:t>
            </w:r>
          </w:p>
        </w:tc>
        <w:tc>
          <w:tcPr>
            <w:tcW w:w="0" w:type="auto"/>
            <w:tcBorders>
              <w:right w:val="single" w:sz="4" w:space="0" w:color="auto"/>
            </w:tcBorders>
            <w:shd w:val="clear" w:color="auto" w:fill="D9D9D9" w:themeFill="background1" w:themeFillShade="D9"/>
            <w:vAlign w:val="center"/>
          </w:tcPr>
          <w:p w14:paraId="0F516F88"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0.46</w:t>
            </w:r>
          </w:p>
        </w:tc>
        <w:tc>
          <w:tcPr>
            <w:tcW w:w="0" w:type="auto"/>
            <w:tcBorders>
              <w:left w:val="single" w:sz="4" w:space="0" w:color="auto"/>
            </w:tcBorders>
            <w:vAlign w:val="center"/>
          </w:tcPr>
          <w:p w14:paraId="4230603D"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0.46</w:t>
            </w:r>
          </w:p>
        </w:tc>
        <w:tc>
          <w:tcPr>
            <w:tcW w:w="0" w:type="auto"/>
            <w:tcBorders>
              <w:right w:val="single" w:sz="4" w:space="0" w:color="auto"/>
            </w:tcBorders>
            <w:vAlign w:val="center"/>
          </w:tcPr>
          <w:p w14:paraId="54E8E7F7"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0.46</w:t>
            </w:r>
          </w:p>
        </w:tc>
      </w:tr>
      <w:tr w:rsidR="00D63EBF" w:rsidRPr="00D63EBF" w14:paraId="2CB13A54" w14:textId="77777777" w:rsidTr="00D63EBF">
        <w:trPr>
          <w:trHeight w:val="360"/>
        </w:trPr>
        <w:tc>
          <w:tcPr>
            <w:tcW w:w="3541" w:type="dxa"/>
            <w:tcBorders>
              <w:left w:val="single" w:sz="4" w:space="0" w:color="auto"/>
              <w:right w:val="single" w:sz="4" w:space="0" w:color="auto"/>
            </w:tcBorders>
            <w:vAlign w:val="center"/>
          </w:tcPr>
          <w:p w14:paraId="5925DE55" w14:textId="77777777" w:rsidR="00673A81" w:rsidRPr="00D63EBF" w:rsidRDefault="00673A81" w:rsidP="00673A81">
            <w:pPr>
              <w:keepNext/>
              <w:keepLines/>
              <w:spacing w:after="0"/>
              <w:rPr>
                <w:rFonts w:ascii="Times New Roman" w:hAnsi="Times New Roman" w:cs="Times New Roman"/>
                <w:i/>
                <w:iCs/>
                <w:color w:val="000000"/>
                <w:szCs w:val="22"/>
              </w:rPr>
            </w:pPr>
            <w:r w:rsidRPr="00D63EBF">
              <w:rPr>
                <w:rFonts w:ascii="Times New Roman" w:hAnsi="Times New Roman" w:cs="Times New Roman"/>
                <w:i/>
                <w:iCs/>
                <w:color w:val="000000"/>
                <w:szCs w:val="22"/>
              </w:rPr>
              <w:t>maxF</w:t>
            </w:r>
            <w:r w:rsidRPr="00D63EBF">
              <w:rPr>
                <w:rFonts w:ascii="Times New Roman" w:hAnsi="Times New Roman" w:cs="Times New Roman"/>
                <w:i/>
                <w:iCs/>
                <w:color w:val="000000"/>
                <w:szCs w:val="22"/>
                <w:vertAlign w:val="subscript"/>
              </w:rPr>
              <w:t>ABC</w:t>
            </w:r>
          </w:p>
        </w:tc>
        <w:tc>
          <w:tcPr>
            <w:tcW w:w="1060" w:type="dxa"/>
            <w:tcBorders>
              <w:left w:val="single" w:sz="4" w:space="0" w:color="auto"/>
            </w:tcBorders>
            <w:shd w:val="clear" w:color="auto" w:fill="D9D9D9" w:themeFill="background1" w:themeFillShade="D9"/>
            <w:vAlign w:val="center"/>
          </w:tcPr>
          <w:p w14:paraId="1CCF3C92"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0.37</w:t>
            </w:r>
          </w:p>
        </w:tc>
        <w:tc>
          <w:tcPr>
            <w:tcW w:w="0" w:type="auto"/>
            <w:tcBorders>
              <w:right w:val="single" w:sz="4" w:space="0" w:color="auto"/>
            </w:tcBorders>
            <w:shd w:val="clear" w:color="auto" w:fill="D9D9D9" w:themeFill="background1" w:themeFillShade="D9"/>
            <w:vAlign w:val="center"/>
          </w:tcPr>
          <w:p w14:paraId="555370C6"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0.37</w:t>
            </w:r>
          </w:p>
        </w:tc>
        <w:tc>
          <w:tcPr>
            <w:tcW w:w="0" w:type="auto"/>
            <w:tcBorders>
              <w:left w:val="single" w:sz="4" w:space="0" w:color="auto"/>
            </w:tcBorders>
            <w:vAlign w:val="center"/>
          </w:tcPr>
          <w:p w14:paraId="7D1A3D8F"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0.37</w:t>
            </w:r>
          </w:p>
        </w:tc>
        <w:tc>
          <w:tcPr>
            <w:tcW w:w="0" w:type="auto"/>
            <w:tcBorders>
              <w:right w:val="single" w:sz="4" w:space="0" w:color="auto"/>
            </w:tcBorders>
            <w:vAlign w:val="center"/>
          </w:tcPr>
          <w:p w14:paraId="72B88AC9"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0.37</w:t>
            </w:r>
          </w:p>
        </w:tc>
      </w:tr>
      <w:tr w:rsidR="00D63EBF" w:rsidRPr="00D63EBF" w14:paraId="57F55566" w14:textId="77777777" w:rsidTr="00D63EBF">
        <w:trPr>
          <w:trHeight w:val="360"/>
        </w:trPr>
        <w:tc>
          <w:tcPr>
            <w:tcW w:w="3541" w:type="dxa"/>
            <w:tcBorders>
              <w:left w:val="single" w:sz="4" w:space="0" w:color="auto"/>
              <w:right w:val="single" w:sz="4" w:space="0" w:color="auto"/>
            </w:tcBorders>
            <w:vAlign w:val="center"/>
          </w:tcPr>
          <w:p w14:paraId="2617855B" w14:textId="77777777" w:rsidR="00673A81" w:rsidRPr="00D63EBF" w:rsidRDefault="00673A81" w:rsidP="00673A81">
            <w:pPr>
              <w:keepNext/>
              <w:keepLines/>
              <w:spacing w:after="0"/>
              <w:rPr>
                <w:rFonts w:ascii="Times New Roman" w:hAnsi="Times New Roman" w:cs="Times New Roman"/>
                <w:i/>
                <w:iCs/>
                <w:color w:val="000000"/>
                <w:szCs w:val="22"/>
              </w:rPr>
            </w:pPr>
            <w:r w:rsidRPr="00D63EBF">
              <w:rPr>
                <w:rFonts w:ascii="Times New Roman" w:hAnsi="Times New Roman" w:cs="Times New Roman"/>
                <w:i/>
                <w:iCs/>
                <w:color w:val="000000"/>
                <w:szCs w:val="22"/>
              </w:rPr>
              <w:t>F</w:t>
            </w:r>
            <w:r w:rsidRPr="00D63EBF">
              <w:rPr>
                <w:rFonts w:ascii="Times New Roman" w:hAnsi="Times New Roman" w:cs="Times New Roman"/>
                <w:i/>
                <w:iCs/>
                <w:color w:val="000000"/>
                <w:szCs w:val="22"/>
                <w:vertAlign w:val="subscript"/>
              </w:rPr>
              <w:t>ABC</w:t>
            </w:r>
          </w:p>
        </w:tc>
        <w:tc>
          <w:tcPr>
            <w:tcW w:w="1060" w:type="dxa"/>
            <w:tcBorders>
              <w:left w:val="single" w:sz="4" w:space="0" w:color="auto"/>
            </w:tcBorders>
            <w:shd w:val="clear" w:color="auto" w:fill="D9D9D9" w:themeFill="background1" w:themeFillShade="D9"/>
            <w:vAlign w:val="center"/>
          </w:tcPr>
          <w:p w14:paraId="6F63A98E"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0.37</w:t>
            </w:r>
          </w:p>
        </w:tc>
        <w:tc>
          <w:tcPr>
            <w:tcW w:w="0" w:type="auto"/>
            <w:tcBorders>
              <w:right w:val="single" w:sz="4" w:space="0" w:color="auto"/>
            </w:tcBorders>
            <w:shd w:val="clear" w:color="auto" w:fill="D9D9D9" w:themeFill="background1" w:themeFillShade="D9"/>
            <w:vAlign w:val="center"/>
          </w:tcPr>
          <w:p w14:paraId="5D6CA0F3"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0.37</w:t>
            </w:r>
          </w:p>
        </w:tc>
        <w:tc>
          <w:tcPr>
            <w:tcW w:w="0" w:type="auto"/>
            <w:tcBorders>
              <w:left w:val="single" w:sz="4" w:space="0" w:color="auto"/>
            </w:tcBorders>
            <w:vAlign w:val="center"/>
          </w:tcPr>
          <w:p w14:paraId="2B676791"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0.37</w:t>
            </w:r>
          </w:p>
        </w:tc>
        <w:tc>
          <w:tcPr>
            <w:tcW w:w="0" w:type="auto"/>
            <w:tcBorders>
              <w:right w:val="single" w:sz="4" w:space="0" w:color="auto"/>
            </w:tcBorders>
            <w:vAlign w:val="center"/>
          </w:tcPr>
          <w:p w14:paraId="38FCDE9F"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0.37</w:t>
            </w:r>
          </w:p>
        </w:tc>
      </w:tr>
      <w:tr w:rsidR="00D63EBF" w:rsidRPr="00D63EBF" w14:paraId="4AF5A645" w14:textId="77777777" w:rsidTr="00D63EBF">
        <w:trPr>
          <w:trHeight w:val="342"/>
        </w:trPr>
        <w:tc>
          <w:tcPr>
            <w:tcW w:w="3541" w:type="dxa"/>
            <w:tcBorders>
              <w:left w:val="single" w:sz="4" w:space="0" w:color="auto"/>
              <w:right w:val="single" w:sz="4" w:space="0" w:color="auto"/>
            </w:tcBorders>
            <w:vAlign w:val="center"/>
          </w:tcPr>
          <w:p w14:paraId="79DA0983" w14:textId="77777777" w:rsidR="00673A81" w:rsidRPr="00D63EBF" w:rsidRDefault="00673A81" w:rsidP="00673A81">
            <w:pPr>
              <w:keepNext/>
              <w:keepLines/>
              <w:spacing w:after="0"/>
              <w:rPr>
                <w:rFonts w:ascii="Times New Roman" w:hAnsi="Times New Roman" w:cs="Times New Roman"/>
                <w:color w:val="000000"/>
                <w:szCs w:val="22"/>
              </w:rPr>
            </w:pPr>
            <w:r w:rsidRPr="00D63EBF">
              <w:rPr>
                <w:rFonts w:ascii="Times New Roman" w:hAnsi="Times New Roman" w:cs="Times New Roman"/>
                <w:color w:val="000000"/>
                <w:szCs w:val="22"/>
              </w:rPr>
              <w:t>OFL (t)</w:t>
            </w:r>
          </w:p>
        </w:tc>
        <w:tc>
          <w:tcPr>
            <w:tcW w:w="1060" w:type="dxa"/>
            <w:tcBorders>
              <w:left w:val="single" w:sz="4" w:space="0" w:color="auto"/>
            </w:tcBorders>
            <w:shd w:val="clear" w:color="auto" w:fill="D9D9D9" w:themeFill="background1" w:themeFillShade="D9"/>
            <w:vAlign w:val="center"/>
          </w:tcPr>
          <w:p w14:paraId="3CABD02A"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77,967</w:t>
            </w:r>
          </w:p>
        </w:tc>
        <w:tc>
          <w:tcPr>
            <w:tcW w:w="0" w:type="auto"/>
            <w:tcBorders>
              <w:right w:val="single" w:sz="4" w:space="0" w:color="auto"/>
            </w:tcBorders>
            <w:shd w:val="clear" w:color="auto" w:fill="D9D9D9" w:themeFill="background1" w:themeFillShade="D9"/>
            <w:vAlign w:val="center"/>
          </w:tcPr>
          <w:p w14:paraId="265DB28D"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80,034</w:t>
            </w:r>
          </w:p>
        </w:tc>
        <w:tc>
          <w:tcPr>
            <w:tcW w:w="0" w:type="auto"/>
            <w:tcBorders>
              <w:left w:val="single" w:sz="4" w:space="0" w:color="auto"/>
            </w:tcBorders>
            <w:vAlign w:val="center"/>
          </w:tcPr>
          <w:p w14:paraId="73979626"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79,256</w:t>
            </w:r>
          </w:p>
        </w:tc>
        <w:tc>
          <w:tcPr>
            <w:tcW w:w="0" w:type="auto"/>
            <w:tcBorders>
              <w:right w:val="single" w:sz="4" w:space="0" w:color="auto"/>
            </w:tcBorders>
            <w:vAlign w:val="center"/>
          </w:tcPr>
          <w:p w14:paraId="19682239"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81,167</w:t>
            </w:r>
          </w:p>
        </w:tc>
      </w:tr>
      <w:tr w:rsidR="00D63EBF" w:rsidRPr="00D63EBF" w14:paraId="711D31DF" w14:textId="77777777" w:rsidTr="00D63EBF">
        <w:trPr>
          <w:trHeight w:val="360"/>
        </w:trPr>
        <w:tc>
          <w:tcPr>
            <w:tcW w:w="3541" w:type="dxa"/>
            <w:tcBorders>
              <w:left w:val="single" w:sz="4" w:space="0" w:color="auto"/>
              <w:right w:val="single" w:sz="4" w:space="0" w:color="auto"/>
            </w:tcBorders>
            <w:vAlign w:val="center"/>
          </w:tcPr>
          <w:p w14:paraId="4CF87C6F" w14:textId="77777777" w:rsidR="00673A81" w:rsidRPr="00D63EBF" w:rsidRDefault="00673A81" w:rsidP="00673A81">
            <w:pPr>
              <w:keepNext/>
              <w:keepLines/>
              <w:spacing w:after="0"/>
              <w:rPr>
                <w:rFonts w:ascii="Times New Roman" w:hAnsi="Times New Roman" w:cs="Times New Roman"/>
                <w:color w:val="000000"/>
                <w:szCs w:val="22"/>
              </w:rPr>
            </w:pPr>
            <w:r w:rsidRPr="00D63EBF">
              <w:rPr>
                <w:rFonts w:ascii="Times New Roman" w:hAnsi="Times New Roman" w:cs="Times New Roman"/>
                <w:color w:val="000000"/>
                <w:szCs w:val="22"/>
              </w:rPr>
              <w:t>maxABC (t)</w:t>
            </w:r>
          </w:p>
        </w:tc>
        <w:tc>
          <w:tcPr>
            <w:tcW w:w="1060" w:type="dxa"/>
            <w:tcBorders>
              <w:left w:val="single" w:sz="4" w:space="0" w:color="auto"/>
            </w:tcBorders>
            <w:shd w:val="clear" w:color="auto" w:fill="D9D9D9" w:themeFill="background1" w:themeFillShade="D9"/>
            <w:vAlign w:val="center"/>
          </w:tcPr>
          <w:p w14:paraId="73CA8038"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64,288</w:t>
            </w:r>
          </w:p>
        </w:tc>
        <w:tc>
          <w:tcPr>
            <w:tcW w:w="0" w:type="auto"/>
            <w:tcBorders>
              <w:right w:val="single" w:sz="4" w:space="0" w:color="auto"/>
            </w:tcBorders>
            <w:shd w:val="clear" w:color="auto" w:fill="D9D9D9" w:themeFill="background1" w:themeFillShade="D9"/>
            <w:vAlign w:val="center"/>
          </w:tcPr>
          <w:p w14:paraId="3AA5D2A4"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65,988</w:t>
            </w:r>
          </w:p>
        </w:tc>
        <w:tc>
          <w:tcPr>
            <w:tcW w:w="0" w:type="auto"/>
            <w:tcBorders>
              <w:left w:val="single" w:sz="4" w:space="0" w:color="auto"/>
            </w:tcBorders>
            <w:vAlign w:val="center"/>
          </w:tcPr>
          <w:p w14:paraId="068E9F72"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65,344</w:t>
            </w:r>
          </w:p>
        </w:tc>
        <w:tc>
          <w:tcPr>
            <w:tcW w:w="0" w:type="auto"/>
            <w:tcBorders>
              <w:right w:val="single" w:sz="4" w:space="0" w:color="auto"/>
            </w:tcBorders>
            <w:vAlign w:val="center"/>
          </w:tcPr>
          <w:p w14:paraId="28877EEE"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66,927</w:t>
            </w:r>
          </w:p>
        </w:tc>
      </w:tr>
      <w:tr w:rsidR="00D63EBF" w:rsidRPr="00D63EBF" w14:paraId="3DA2276A" w14:textId="77777777" w:rsidTr="00D63EBF">
        <w:trPr>
          <w:trHeight w:val="360"/>
        </w:trPr>
        <w:tc>
          <w:tcPr>
            <w:tcW w:w="3541" w:type="dxa"/>
            <w:tcBorders>
              <w:left w:val="single" w:sz="4" w:space="0" w:color="auto"/>
              <w:bottom w:val="single" w:sz="4" w:space="0" w:color="auto"/>
              <w:right w:val="single" w:sz="4" w:space="0" w:color="auto"/>
            </w:tcBorders>
            <w:vAlign w:val="center"/>
          </w:tcPr>
          <w:p w14:paraId="080F27CF" w14:textId="77777777" w:rsidR="00673A81" w:rsidRPr="00D63EBF" w:rsidRDefault="00673A81" w:rsidP="00673A81">
            <w:pPr>
              <w:keepNext/>
              <w:keepLines/>
              <w:spacing w:after="0"/>
              <w:rPr>
                <w:rFonts w:ascii="Times New Roman" w:hAnsi="Times New Roman" w:cs="Times New Roman"/>
                <w:color w:val="000000"/>
                <w:szCs w:val="22"/>
              </w:rPr>
            </w:pPr>
            <w:r w:rsidRPr="00D63EBF">
              <w:rPr>
                <w:rFonts w:ascii="Times New Roman" w:hAnsi="Times New Roman" w:cs="Times New Roman"/>
                <w:color w:val="000000"/>
                <w:szCs w:val="22"/>
              </w:rPr>
              <w:t>ABC (t)</w:t>
            </w:r>
          </w:p>
        </w:tc>
        <w:tc>
          <w:tcPr>
            <w:tcW w:w="1060" w:type="dxa"/>
            <w:tcBorders>
              <w:left w:val="single" w:sz="4" w:space="0" w:color="auto"/>
              <w:bottom w:val="single" w:sz="4" w:space="0" w:color="auto"/>
            </w:tcBorders>
            <w:shd w:val="clear" w:color="auto" w:fill="D9D9D9" w:themeFill="background1" w:themeFillShade="D9"/>
            <w:vAlign w:val="center"/>
          </w:tcPr>
          <w:p w14:paraId="4876E3F9"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64,288</w:t>
            </w:r>
          </w:p>
        </w:tc>
        <w:tc>
          <w:tcPr>
            <w:tcW w:w="0" w:type="auto"/>
            <w:tcBorders>
              <w:bottom w:val="single" w:sz="4" w:space="0" w:color="auto"/>
              <w:right w:val="single" w:sz="4" w:space="0" w:color="auto"/>
            </w:tcBorders>
            <w:shd w:val="clear" w:color="auto" w:fill="D9D9D9" w:themeFill="background1" w:themeFillShade="D9"/>
            <w:vAlign w:val="center"/>
          </w:tcPr>
          <w:p w14:paraId="1414B501"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65,988</w:t>
            </w:r>
          </w:p>
        </w:tc>
        <w:tc>
          <w:tcPr>
            <w:tcW w:w="0" w:type="auto"/>
            <w:tcBorders>
              <w:left w:val="single" w:sz="4" w:space="0" w:color="auto"/>
              <w:bottom w:val="single" w:sz="4" w:space="0" w:color="auto"/>
            </w:tcBorders>
            <w:vAlign w:val="center"/>
          </w:tcPr>
          <w:p w14:paraId="7970B044"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65,344</w:t>
            </w:r>
          </w:p>
        </w:tc>
        <w:tc>
          <w:tcPr>
            <w:tcW w:w="0" w:type="auto"/>
            <w:tcBorders>
              <w:bottom w:val="single" w:sz="4" w:space="0" w:color="auto"/>
              <w:right w:val="single" w:sz="4" w:space="0" w:color="auto"/>
            </w:tcBorders>
            <w:vAlign w:val="center"/>
          </w:tcPr>
          <w:p w14:paraId="732716CA" w14:textId="77777777"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66,927</w:t>
            </w:r>
          </w:p>
        </w:tc>
      </w:tr>
      <w:tr w:rsidR="00673A81" w:rsidRPr="00D63EBF" w14:paraId="4FCED39E" w14:textId="77777777" w:rsidTr="00D63EBF">
        <w:trPr>
          <w:trHeight w:val="342"/>
        </w:trPr>
        <w:tc>
          <w:tcPr>
            <w:tcW w:w="3541" w:type="dxa"/>
            <w:vMerge w:val="restart"/>
            <w:tcBorders>
              <w:top w:val="single" w:sz="4" w:space="0" w:color="auto"/>
              <w:left w:val="single" w:sz="4" w:space="0" w:color="auto"/>
              <w:bottom w:val="single" w:sz="4" w:space="0" w:color="auto"/>
              <w:right w:val="single" w:sz="4" w:space="0" w:color="auto"/>
            </w:tcBorders>
            <w:vAlign w:val="center"/>
          </w:tcPr>
          <w:p w14:paraId="10CED3DE" w14:textId="77777777" w:rsidR="00673A81" w:rsidRPr="00D63EBF" w:rsidRDefault="00673A81" w:rsidP="007D0C6C">
            <w:pPr>
              <w:pStyle w:val="Compact"/>
              <w:jc w:val="center"/>
              <w:rPr>
                <w:rFonts w:ascii="Times New Roman" w:hAnsi="Times New Roman" w:cs="Times New Roman"/>
                <w:b/>
              </w:rPr>
            </w:pPr>
            <w:r w:rsidRPr="00D63EBF">
              <w:rPr>
                <w:rFonts w:ascii="Times New Roman" w:hAnsi="Times New Roman" w:cs="Times New Roman"/>
                <w:b/>
              </w:rPr>
              <w:t>Status</w:t>
            </w:r>
          </w:p>
        </w:tc>
        <w:tc>
          <w:tcPr>
            <w:tcW w:w="2621" w:type="dxa"/>
            <w:gridSpan w:val="2"/>
            <w:tcBorders>
              <w:top w:val="single" w:sz="4" w:space="0" w:color="auto"/>
              <w:left w:val="single" w:sz="4" w:space="0" w:color="auto"/>
              <w:right w:val="single" w:sz="4" w:space="0" w:color="auto"/>
            </w:tcBorders>
            <w:shd w:val="clear" w:color="auto" w:fill="auto"/>
            <w:vAlign w:val="center"/>
          </w:tcPr>
          <w:p w14:paraId="69A2B4A0" w14:textId="77777777"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As determined last year for:</w:t>
            </w:r>
          </w:p>
        </w:tc>
        <w:tc>
          <w:tcPr>
            <w:tcW w:w="0" w:type="auto"/>
            <w:gridSpan w:val="2"/>
            <w:tcBorders>
              <w:top w:val="single" w:sz="4" w:space="0" w:color="auto"/>
              <w:left w:val="single" w:sz="4" w:space="0" w:color="auto"/>
              <w:right w:val="single" w:sz="4" w:space="0" w:color="auto"/>
            </w:tcBorders>
            <w:shd w:val="clear" w:color="auto" w:fill="auto"/>
            <w:vAlign w:val="center"/>
          </w:tcPr>
          <w:p w14:paraId="21F85B2F" w14:textId="77777777"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As determined this year for:</w:t>
            </w:r>
          </w:p>
        </w:tc>
      </w:tr>
      <w:tr w:rsidR="00D63EBF" w:rsidRPr="00D63EBF" w14:paraId="15D97787" w14:textId="77777777" w:rsidTr="00D63EBF">
        <w:trPr>
          <w:trHeight w:val="342"/>
        </w:trPr>
        <w:tc>
          <w:tcPr>
            <w:tcW w:w="3541" w:type="dxa"/>
            <w:vMerge/>
            <w:tcBorders>
              <w:left w:val="single" w:sz="4" w:space="0" w:color="auto"/>
              <w:bottom w:val="single" w:sz="4" w:space="0" w:color="auto"/>
              <w:right w:val="single" w:sz="4" w:space="0" w:color="auto"/>
            </w:tcBorders>
          </w:tcPr>
          <w:p w14:paraId="4C99416B" w14:textId="77777777" w:rsidR="00673A81" w:rsidRPr="00D63EBF" w:rsidRDefault="00673A81">
            <w:pPr>
              <w:pStyle w:val="Compact"/>
              <w:rPr>
                <w:rFonts w:ascii="Times New Roman" w:hAnsi="Times New Roman" w:cs="Times New Roman"/>
              </w:rPr>
            </w:pPr>
          </w:p>
        </w:tc>
        <w:tc>
          <w:tcPr>
            <w:tcW w:w="1060" w:type="dxa"/>
            <w:tcBorders>
              <w:left w:val="single" w:sz="4" w:space="0" w:color="auto"/>
              <w:bottom w:val="single" w:sz="4" w:space="0" w:color="auto"/>
            </w:tcBorders>
            <w:shd w:val="clear" w:color="auto" w:fill="auto"/>
            <w:vAlign w:val="center"/>
          </w:tcPr>
          <w:p w14:paraId="2E6F8ABA" w14:textId="77777777"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2020</w:t>
            </w:r>
          </w:p>
        </w:tc>
        <w:tc>
          <w:tcPr>
            <w:tcW w:w="0" w:type="auto"/>
            <w:tcBorders>
              <w:bottom w:val="single" w:sz="4" w:space="0" w:color="auto"/>
              <w:right w:val="single" w:sz="4" w:space="0" w:color="auto"/>
            </w:tcBorders>
            <w:shd w:val="clear" w:color="auto" w:fill="auto"/>
            <w:vAlign w:val="center"/>
          </w:tcPr>
          <w:p w14:paraId="0829C7C8" w14:textId="77777777"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2021</w:t>
            </w:r>
          </w:p>
        </w:tc>
        <w:tc>
          <w:tcPr>
            <w:tcW w:w="0" w:type="auto"/>
            <w:tcBorders>
              <w:left w:val="single" w:sz="4" w:space="0" w:color="auto"/>
              <w:bottom w:val="single" w:sz="4" w:space="0" w:color="auto"/>
            </w:tcBorders>
            <w:shd w:val="clear" w:color="auto" w:fill="auto"/>
            <w:vAlign w:val="center"/>
          </w:tcPr>
          <w:p w14:paraId="45E1FEB3" w14:textId="77777777"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2021</w:t>
            </w:r>
          </w:p>
        </w:tc>
        <w:tc>
          <w:tcPr>
            <w:tcW w:w="0" w:type="auto"/>
            <w:tcBorders>
              <w:bottom w:val="single" w:sz="4" w:space="0" w:color="auto"/>
              <w:right w:val="single" w:sz="4" w:space="0" w:color="auto"/>
            </w:tcBorders>
            <w:shd w:val="clear" w:color="auto" w:fill="auto"/>
            <w:vAlign w:val="center"/>
          </w:tcPr>
          <w:p w14:paraId="09F4F7F7" w14:textId="77777777"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2022</w:t>
            </w:r>
          </w:p>
        </w:tc>
      </w:tr>
      <w:tr w:rsidR="00D63EBF" w:rsidRPr="00D63EBF" w14:paraId="2F248A64" w14:textId="77777777" w:rsidTr="00D63EBF">
        <w:trPr>
          <w:trHeight w:val="342"/>
        </w:trPr>
        <w:tc>
          <w:tcPr>
            <w:tcW w:w="3541" w:type="dxa"/>
            <w:tcBorders>
              <w:top w:val="single" w:sz="4" w:space="0" w:color="auto"/>
              <w:left w:val="single" w:sz="4" w:space="0" w:color="auto"/>
              <w:right w:val="single" w:sz="4" w:space="0" w:color="auto"/>
            </w:tcBorders>
          </w:tcPr>
          <w:p w14:paraId="52CB43BE" w14:textId="77777777" w:rsidR="0085280A" w:rsidRPr="00D63EBF" w:rsidRDefault="003B007E">
            <w:pPr>
              <w:pStyle w:val="Compact"/>
              <w:rPr>
                <w:rFonts w:ascii="Times New Roman" w:hAnsi="Times New Roman" w:cs="Times New Roman"/>
              </w:rPr>
            </w:pPr>
            <w:r w:rsidRPr="00D63EBF">
              <w:rPr>
                <w:rFonts w:ascii="Times New Roman" w:hAnsi="Times New Roman" w:cs="Times New Roman"/>
              </w:rPr>
              <w:t>Overfishing</w:t>
            </w:r>
          </w:p>
        </w:tc>
        <w:tc>
          <w:tcPr>
            <w:tcW w:w="1060" w:type="dxa"/>
            <w:tcBorders>
              <w:top w:val="single" w:sz="4" w:space="0" w:color="auto"/>
              <w:left w:val="single" w:sz="4" w:space="0" w:color="auto"/>
            </w:tcBorders>
            <w:shd w:val="clear" w:color="auto" w:fill="D9D9D9" w:themeFill="background1" w:themeFillShade="D9"/>
            <w:vAlign w:val="center"/>
          </w:tcPr>
          <w:p w14:paraId="5AF2B7B9" w14:textId="77777777"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no</w:t>
            </w:r>
          </w:p>
        </w:tc>
        <w:tc>
          <w:tcPr>
            <w:tcW w:w="0" w:type="auto"/>
            <w:tcBorders>
              <w:top w:val="single" w:sz="4" w:space="0" w:color="auto"/>
              <w:right w:val="single" w:sz="4" w:space="0" w:color="auto"/>
            </w:tcBorders>
            <w:shd w:val="clear" w:color="auto" w:fill="D9D9D9" w:themeFill="background1" w:themeFillShade="D9"/>
            <w:vAlign w:val="center"/>
          </w:tcPr>
          <w:p w14:paraId="2C7F1D09" w14:textId="77777777"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NA</w:t>
            </w:r>
          </w:p>
        </w:tc>
        <w:tc>
          <w:tcPr>
            <w:tcW w:w="0" w:type="auto"/>
            <w:tcBorders>
              <w:top w:val="single" w:sz="4" w:space="0" w:color="auto"/>
              <w:left w:val="single" w:sz="4" w:space="0" w:color="auto"/>
            </w:tcBorders>
            <w:vAlign w:val="center"/>
          </w:tcPr>
          <w:p w14:paraId="23899A2B" w14:textId="77777777"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no</w:t>
            </w:r>
          </w:p>
        </w:tc>
        <w:tc>
          <w:tcPr>
            <w:tcW w:w="0" w:type="auto"/>
            <w:tcBorders>
              <w:top w:val="single" w:sz="4" w:space="0" w:color="auto"/>
              <w:right w:val="single" w:sz="4" w:space="0" w:color="auto"/>
            </w:tcBorders>
            <w:vAlign w:val="center"/>
          </w:tcPr>
          <w:p w14:paraId="70EC2A6D" w14:textId="77777777"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NA</w:t>
            </w:r>
          </w:p>
        </w:tc>
      </w:tr>
      <w:tr w:rsidR="00D63EBF" w:rsidRPr="00D63EBF" w14:paraId="2BBB0F9E" w14:textId="77777777" w:rsidTr="00D63EBF">
        <w:trPr>
          <w:trHeight w:val="360"/>
        </w:trPr>
        <w:tc>
          <w:tcPr>
            <w:tcW w:w="3541" w:type="dxa"/>
            <w:tcBorders>
              <w:left w:val="single" w:sz="4" w:space="0" w:color="auto"/>
              <w:right w:val="single" w:sz="4" w:space="0" w:color="auto"/>
            </w:tcBorders>
          </w:tcPr>
          <w:p w14:paraId="27DDDC4C" w14:textId="77777777" w:rsidR="0085280A" w:rsidRPr="00D63EBF" w:rsidRDefault="003B007E">
            <w:pPr>
              <w:pStyle w:val="Compact"/>
              <w:rPr>
                <w:rFonts w:ascii="Times New Roman" w:hAnsi="Times New Roman" w:cs="Times New Roman"/>
              </w:rPr>
            </w:pPr>
            <w:r w:rsidRPr="00D63EBF">
              <w:rPr>
                <w:rFonts w:ascii="Times New Roman" w:hAnsi="Times New Roman" w:cs="Times New Roman"/>
              </w:rPr>
              <w:t>Overfished</w:t>
            </w:r>
          </w:p>
        </w:tc>
        <w:tc>
          <w:tcPr>
            <w:tcW w:w="1060" w:type="dxa"/>
            <w:tcBorders>
              <w:left w:val="single" w:sz="4" w:space="0" w:color="auto"/>
            </w:tcBorders>
            <w:shd w:val="clear" w:color="auto" w:fill="D9D9D9" w:themeFill="background1" w:themeFillShade="D9"/>
            <w:vAlign w:val="center"/>
          </w:tcPr>
          <w:p w14:paraId="05590B68" w14:textId="77777777"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NA</w:t>
            </w:r>
          </w:p>
        </w:tc>
        <w:tc>
          <w:tcPr>
            <w:tcW w:w="0" w:type="auto"/>
            <w:tcBorders>
              <w:right w:val="single" w:sz="4" w:space="0" w:color="auto"/>
            </w:tcBorders>
            <w:shd w:val="clear" w:color="auto" w:fill="D9D9D9" w:themeFill="background1" w:themeFillShade="D9"/>
            <w:vAlign w:val="center"/>
          </w:tcPr>
          <w:p w14:paraId="4417464F" w14:textId="77777777"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no</w:t>
            </w:r>
          </w:p>
        </w:tc>
        <w:tc>
          <w:tcPr>
            <w:tcW w:w="0" w:type="auto"/>
            <w:tcBorders>
              <w:left w:val="single" w:sz="4" w:space="0" w:color="auto"/>
            </w:tcBorders>
            <w:vAlign w:val="center"/>
          </w:tcPr>
          <w:p w14:paraId="4BF12103" w14:textId="77777777"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NA</w:t>
            </w:r>
          </w:p>
        </w:tc>
        <w:tc>
          <w:tcPr>
            <w:tcW w:w="0" w:type="auto"/>
            <w:tcBorders>
              <w:right w:val="single" w:sz="4" w:space="0" w:color="auto"/>
            </w:tcBorders>
            <w:vAlign w:val="center"/>
          </w:tcPr>
          <w:p w14:paraId="7C8C4189" w14:textId="77777777"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no</w:t>
            </w:r>
          </w:p>
        </w:tc>
      </w:tr>
      <w:tr w:rsidR="00D63EBF" w:rsidRPr="00D63EBF" w14:paraId="2B338E5B" w14:textId="77777777" w:rsidTr="00D63EBF">
        <w:trPr>
          <w:trHeight w:val="342"/>
        </w:trPr>
        <w:tc>
          <w:tcPr>
            <w:tcW w:w="3541" w:type="dxa"/>
            <w:tcBorders>
              <w:left w:val="single" w:sz="4" w:space="0" w:color="auto"/>
              <w:bottom w:val="single" w:sz="4" w:space="0" w:color="auto"/>
              <w:right w:val="single" w:sz="4" w:space="0" w:color="auto"/>
            </w:tcBorders>
          </w:tcPr>
          <w:p w14:paraId="4252FB23" w14:textId="77777777" w:rsidR="0085280A" w:rsidRPr="00D63EBF" w:rsidRDefault="003B007E">
            <w:pPr>
              <w:pStyle w:val="Compact"/>
              <w:rPr>
                <w:rFonts w:ascii="Times New Roman" w:hAnsi="Times New Roman" w:cs="Times New Roman"/>
              </w:rPr>
            </w:pPr>
            <w:r w:rsidRPr="00D63EBF">
              <w:rPr>
                <w:rFonts w:ascii="Times New Roman" w:hAnsi="Times New Roman" w:cs="Times New Roman"/>
              </w:rPr>
              <w:t>Approaching Overfished</w:t>
            </w:r>
          </w:p>
        </w:tc>
        <w:tc>
          <w:tcPr>
            <w:tcW w:w="1060" w:type="dxa"/>
            <w:tcBorders>
              <w:left w:val="single" w:sz="4" w:space="0" w:color="auto"/>
              <w:bottom w:val="single" w:sz="4" w:space="0" w:color="auto"/>
            </w:tcBorders>
            <w:shd w:val="clear" w:color="auto" w:fill="D9D9D9" w:themeFill="background1" w:themeFillShade="D9"/>
            <w:vAlign w:val="center"/>
          </w:tcPr>
          <w:p w14:paraId="04794649" w14:textId="77777777"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NA</w:t>
            </w:r>
          </w:p>
        </w:tc>
        <w:tc>
          <w:tcPr>
            <w:tcW w:w="0" w:type="auto"/>
            <w:tcBorders>
              <w:bottom w:val="single" w:sz="4" w:space="0" w:color="auto"/>
              <w:right w:val="single" w:sz="4" w:space="0" w:color="auto"/>
            </w:tcBorders>
            <w:shd w:val="clear" w:color="auto" w:fill="D9D9D9" w:themeFill="background1" w:themeFillShade="D9"/>
            <w:vAlign w:val="center"/>
          </w:tcPr>
          <w:p w14:paraId="3B8A0675" w14:textId="77777777"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no</w:t>
            </w:r>
          </w:p>
        </w:tc>
        <w:tc>
          <w:tcPr>
            <w:tcW w:w="0" w:type="auto"/>
            <w:tcBorders>
              <w:left w:val="single" w:sz="4" w:space="0" w:color="auto"/>
              <w:bottom w:val="single" w:sz="4" w:space="0" w:color="auto"/>
            </w:tcBorders>
            <w:vAlign w:val="center"/>
          </w:tcPr>
          <w:p w14:paraId="3926893A" w14:textId="77777777"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NA</w:t>
            </w:r>
          </w:p>
        </w:tc>
        <w:tc>
          <w:tcPr>
            <w:tcW w:w="0" w:type="auto"/>
            <w:tcBorders>
              <w:bottom w:val="single" w:sz="4" w:space="0" w:color="auto"/>
              <w:right w:val="single" w:sz="4" w:space="0" w:color="auto"/>
            </w:tcBorders>
            <w:vAlign w:val="center"/>
          </w:tcPr>
          <w:p w14:paraId="166B3DEE" w14:textId="77777777"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no</w:t>
            </w:r>
          </w:p>
        </w:tc>
      </w:tr>
    </w:tbl>
    <w:p w14:paraId="73E90A0E" w14:textId="5A6A0DC4" w:rsidR="0085280A" w:rsidRPr="00F0212F" w:rsidRDefault="00703337">
      <w:pPr>
        <w:rPr>
          <w:rFonts w:ascii="Times New Roman" w:hAnsi="Times New Roman" w:cs="Times New Roman"/>
          <w:sz w:val="20"/>
          <w:szCs w:val="20"/>
          <w:rPrChange w:id="47" w:author="Sandra Lowe" w:date="2022-10-27T17:16:00Z">
            <w:rPr>
              <w:rFonts w:ascii="Times New Roman" w:hAnsi="Times New Roman" w:cs="Times New Roman"/>
            </w:rPr>
          </w:rPrChange>
        </w:rPr>
      </w:pPr>
      <w:ins w:id="48" w:author="Sandra Lowe" w:date="2022-10-27T17:07:00Z">
        <w:r>
          <w:rPr>
            <w:rFonts w:ascii="Times New Roman" w:hAnsi="Times New Roman" w:cs="Times New Roman"/>
          </w:rPr>
          <w:t>*</w:t>
        </w:r>
        <w:r w:rsidRPr="00703337">
          <w:rPr>
            <w:rFonts w:ascii="Times New Roman" w:hAnsi="Times New Roman" w:cs="Times New Roman"/>
          </w:rPr>
          <w:t xml:space="preserve"> </w:t>
        </w:r>
        <w:r w:rsidRPr="00F0212F">
          <w:rPr>
            <w:rFonts w:ascii="Times New Roman" w:hAnsi="Times New Roman" w:cs="Times New Roman"/>
            <w:sz w:val="20"/>
            <w:szCs w:val="20"/>
            <w:rPrChange w:id="49" w:author="Sandra Lowe" w:date="2022-10-27T17:11:00Z">
              <w:rPr>
                <w:rFonts w:ascii="Times New Roman" w:hAnsi="Times New Roman" w:cs="Times New Roman"/>
              </w:rPr>
            </w:rPrChange>
          </w:rPr>
          <w:t>Projections are based on estimated catches of 14,659</w:t>
        </w:r>
      </w:ins>
      <w:ins w:id="50" w:author="Sandra Lowe" w:date="2022-10-27T17:09:00Z">
        <w:r w:rsidRPr="00F0212F">
          <w:rPr>
            <w:rFonts w:ascii="Times New Roman" w:hAnsi="Times New Roman" w:cs="Times New Roman"/>
            <w:sz w:val="20"/>
            <w:szCs w:val="20"/>
            <w:rPrChange w:id="51" w:author="Sandra Lowe" w:date="2022-10-27T17:11:00Z">
              <w:rPr>
                <w:rFonts w:ascii="Times New Roman" w:hAnsi="Times New Roman" w:cs="Times New Roman"/>
              </w:rPr>
            </w:rPrChange>
          </w:rPr>
          <w:t xml:space="preserve"> </w:t>
        </w:r>
      </w:ins>
      <w:ins w:id="52" w:author="Sandra Lowe" w:date="2022-10-27T17:07:00Z">
        <w:r w:rsidRPr="00F0212F">
          <w:rPr>
            <w:rFonts w:ascii="Times New Roman" w:hAnsi="Times New Roman" w:cs="Times New Roman"/>
            <w:sz w:val="20"/>
            <w:szCs w:val="20"/>
            <w:rPrChange w:id="53" w:author="Sandra Lowe" w:date="2022-10-27T17:11:00Z">
              <w:rPr>
                <w:rFonts w:ascii="Times New Roman" w:hAnsi="Times New Roman" w:cs="Times New Roman"/>
              </w:rPr>
            </w:rPrChange>
          </w:rPr>
          <w:t>t used in place of maximum permissible ABC for 2022</w:t>
        </w:r>
      </w:ins>
      <w:ins w:id="54" w:author="Sandra Lowe" w:date="2022-10-27T17:09:00Z">
        <w:r w:rsidRPr="00F0212F">
          <w:rPr>
            <w:rFonts w:ascii="Times New Roman" w:hAnsi="Times New Roman" w:cs="Times New Roman"/>
            <w:sz w:val="20"/>
            <w:szCs w:val="20"/>
            <w:rPrChange w:id="55" w:author="Sandra Lowe" w:date="2022-10-27T17:11:00Z">
              <w:rPr>
                <w:rFonts w:ascii="Times New Roman" w:hAnsi="Times New Roman" w:cs="Times New Roman"/>
              </w:rPr>
            </w:rPrChange>
          </w:rPr>
          <w:t>,</w:t>
        </w:r>
      </w:ins>
      <w:ins w:id="56" w:author="Sandra Lowe" w:date="2022-10-27T17:07:00Z">
        <w:r w:rsidRPr="00F0212F">
          <w:rPr>
            <w:rFonts w:ascii="Times New Roman" w:hAnsi="Times New Roman" w:cs="Times New Roman"/>
            <w:sz w:val="20"/>
            <w:szCs w:val="20"/>
            <w:rPrChange w:id="57" w:author="Sandra Lowe" w:date="2022-10-27T17:11:00Z">
              <w:rPr>
                <w:rFonts w:ascii="Times New Roman" w:hAnsi="Times New Roman" w:cs="Times New Roman"/>
              </w:rPr>
            </w:rPrChange>
          </w:rPr>
          <w:t xml:space="preserve"> and 11,130 t used in place of maximum permissible ABC for 2023-2024. The final catch for 2022 was estimated by taking the average tons caught between Oct 19 and December 31 over the previous 5 years (2017-2021)</w:t>
        </w:r>
      </w:ins>
      <w:ins w:id="58" w:author="Sandra Lowe" w:date="2022-10-27T20:33:00Z">
        <w:r w:rsidR="009E150E">
          <w:rPr>
            <w:rFonts w:ascii="Times New Roman" w:hAnsi="Times New Roman" w:cs="Times New Roman"/>
            <w:sz w:val="20"/>
            <w:szCs w:val="20"/>
          </w:rPr>
          <w:t>,</w:t>
        </w:r>
      </w:ins>
      <w:ins w:id="59" w:author="Sandra Lowe" w:date="2022-10-27T17:07:00Z">
        <w:r w:rsidRPr="00F0212F">
          <w:rPr>
            <w:rFonts w:ascii="Times New Roman" w:hAnsi="Times New Roman" w:cs="Times New Roman"/>
            <w:sz w:val="20"/>
            <w:szCs w:val="20"/>
            <w:rPrChange w:id="60" w:author="Sandra Lowe" w:date="2022-10-27T17:11:00Z">
              <w:rPr>
                <w:rFonts w:ascii="Times New Roman" w:hAnsi="Times New Roman" w:cs="Times New Roman"/>
              </w:rPr>
            </w:rPrChange>
          </w:rPr>
          <w:t xml:space="preserve"> and adding this average amount to the catch-to-date </w:t>
        </w:r>
      </w:ins>
      <w:moveToRangeStart w:id="61" w:author="Sandra Lowe" w:date="2022-10-27T17:16:00Z" w:name="move117783401"/>
      <w:moveTo w:id="62" w:author="Sandra Lowe" w:date="2022-10-27T17:16:00Z">
        <w:r w:rsidR="00F0212F" w:rsidRPr="00F0212F">
          <w:rPr>
            <w:rFonts w:ascii="Times New Roman" w:hAnsi="Times New Roman" w:cs="Times New Roman"/>
            <w:sz w:val="20"/>
            <w:szCs w:val="20"/>
            <w:rPrChange w:id="63" w:author="Sandra Lowe" w:date="2022-10-27T17:16:00Z">
              <w:rPr>
                <w:rFonts w:ascii="Times New Roman" w:hAnsi="Times New Roman" w:cs="Times New Roman"/>
              </w:rPr>
            </w:rPrChange>
          </w:rPr>
          <w:t>as of Oct 19, 2022 which is shown at the bottom of Table 1. The 2023 and 2024 catch</w:t>
        </w:r>
      </w:moveTo>
      <w:ins w:id="64" w:author="Sandra Lowe" w:date="2022-10-27T17:17:00Z">
        <w:r w:rsidR="00F0212F">
          <w:rPr>
            <w:rFonts w:ascii="Times New Roman" w:hAnsi="Times New Roman" w:cs="Times New Roman"/>
            <w:sz w:val="20"/>
            <w:szCs w:val="20"/>
          </w:rPr>
          <w:t>es</w:t>
        </w:r>
      </w:ins>
      <w:moveTo w:id="65" w:author="Sandra Lowe" w:date="2022-10-27T17:16:00Z">
        <w:r w:rsidR="00F0212F" w:rsidRPr="00F0212F">
          <w:rPr>
            <w:rFonts w:ascii="Times New Roman" w:hAnsi="Times New Roman" w:cs="Times New Roman"/>
            <w:sz w:val="20"/>
            <w:szCs w:val="20"/>
            <w:rPrChange w:id="66" w:author="Sandra Lowe" w:date="2022-10-27T17:16:00Z">
              <w:rPr>
                <w:rFonts w:ascii="Times New Roman" w:hAnsi="Times New Roman" w:cs="Times New Roman"/>
              </w:rPr>
            </w:rPrChange>
          </w:rPr>
          <w:t xml:space="preserve"> w</w:t>
        </w:r>
      </w:moveTo>
      <w:ins w:id="67" w:author="Sandra Lowe" w:date="2022-10-27T17:17:00Z">
        <w:r w:rsidR="00F0212F">
          <w:rPr>
            <w:rFonts w:ascii="Times New Roman" w:hAnsi="Times New Roman" w:cs="Times New Roman"/>
            <w:sz w:val="20"/>
            <w:szCs w:val="20"/>
          </w:rPr>
          <w:t>ere</w:t>
        </w:r>
      </w:ins>
      <w:moveTo w:id="68" w:author="Sandra Lowe" w:date="2022-10-27T17:16:00Z">
        <w:del w:id="69" w:author="Sandra Lowe" w:date="2022-10-27T17:17:00Z">
          <w:r w:rsidR="00F0212F" w:rsidRPr="00F0212F" w:rsidDel="00F0212F">
            <w:rPr>
              <w:rFonts w:ascii="Times New Roman" w:hAnsi="Times New Roman" w:cs="Times New Roman"/>
              <w:sz w:val="20"/>
              <w:szCs w:val="20"/>
              <w:rPrChange w:id="70" w:author="Sandra Lowe" w:date="2022-10-27T17:16:00Z">
                <w:rPr>
                  <w:rFonts w:ascii="Times New Roman" w:hAnsi="Times New Roman" w:cs="Times New Roman"/>
                </w:rPr>
              </w:rPrChange>
            </w:rPr>
            <w:delText>as</w:delText>
          </w:r>
        </w:del>
        <w:r w:rsidR="00F0212F" w:rsidRPr="00F0212F">
          <w:rPr>
            <w:rFonts w:ascii="Times New Roman" w:hAnsi="Times New Roman" w:cs="Times New Roman"/>
            <w:sz w:val="20"/>
            <w:szCs w:val="20"/>
            <w:rPrChange w:id="71" w:author="Sandra Lowe" w:date="2022-10-27T17:16:00Z">
              <w:rPr>
                <w:rFonts w:ascii="Times New Roman" w:hAnsi="Times New Roman" w:cs="Times New Roman"/>
              </w:rPr>
            </w:rPrChange>
          </w:rPr>
          <w:t xml:space="preserve"> estimated as the average of the total catch in each of the last 5 years.</w:t>
        </w:r>
      </w:moveTo>
      <w:moveToRangeEnd w:id="61"/>
      <w:r w:rsidR="003B007E" w:rsidRPr="00F0212F">
        <w:rPr>
          <w:rFonts w:ascii="Times New Roman" w:hAnsi="Times New Roman" w:cs="Times New Roman"/>
          <w:sz w:val="20"/>
          <w:szCs w:val="20"/>
          <w:rPrChange w:id="72" w:author="Sandra Lowe" w:date="2022-10-27T17:16:00Z">
            <w:rPr>
              <w:rFonts w:ascii="Times New Roman" w:hAnsi="Times New Roman" w:cs="Times New Roman"/>
            </w:rPr>
          </w:rPrChange>
        </w:rPr>
        <w:br w:type="page"/>
      </w:r>
    </w:p>
    <w:p w14:paraId="4E33A27D" w14:textId="77777777" w:rsidR="0085280A" w:rsidRPr="00EF7064" w:rsidRDefault="003B007E" w:rsidP="00F16F8E">
      <w:pPr>
        <w:pStyle w:val="Heading1"/>
        <w:jc w:val="center"/>
      </w:pPr>
      <w:bookmarkStart w:id="73" w:name="_Toc117067766"/>
      <w:bookmarkStart w:id="74" w:name="tables"/>
      <w:bookmarkEnd w:id="2"/>
      <w:bookmarkEnd w:id="35"/>
      <w:r w:rsidRPr="00EF7064">
        <w:lastRenderedPageBreak/>
        <w:t>Tables</w:t>
      </w:r>
      <w:bookmarkEnd w:id="73"/>
    </w:p>
    <w:p w14:paraId="2DED625D" w14:textId="77777777" w:rsidR="0085280A" w:rsidRPr="00EF7064" w:rsidRDefault="003B007E" w:rsidP="00EF7064">
      <w:pPr>
        <w:pStyle w:val="Heading3"/>
      </w:pPr>
      <w:bookmarkStart w:id="75" w:name="catch-by-spp."/>
      <w:del w:id="76" w:author="Sandra Lowe" w:date="2022-10-27T20:33:00Z">
        <w:r w:rsidRPr="00EF7064" w:rsidDel="00A50062">
          <w:delText>Catch by Spp.</w:delText>
        </w:r>
      </w:del>
    </w:p>
    <w:p w14:paraId="06E3522B" w14:textId="12E1A420" w:rsidR="0085280A" w:rsidRPr="00F16F8E" w:rsidRDefault="003B007E">
      <w:pPr>
        <w:pStyle w:val="TableCaption"/>
        <w:rPr>
          <w:rFonts w:ascii="Times New Roman" w:hAnsi="Times New Roman" w:cs="Times New Roman"/>
          <w:i w:val="0"/>
        </w:rPr>
      </w:pPr>
      <w:r w:rsidRPr="00F16F8E">
        <w:rPr>
          <w:rFonts w:ascii="Times New Roman" w:hAnsi="Times New Roman" w:cs="Times New Roman"/>
          <w:i w:val="0"/>
        </w:rPr>
        <w:t>Table 1. Catch (in tons</w:t>
      </w:r>
      <w:r w:rsidR="00A50062">
        <w:rPr>
          <w:rFonts w:ascii="Times New Roman" w:hAnsi="Times New Roman" w:cs="Times New Roman"/>
          <w:i w:val="0"/>
        </w:rPr>
        <w:t>, t</w:t>
      </w:r>
      <w:r w:rsidRPr="00F16F8E">
        <w:rPr>
          <w:rFonts w:ascii="Times New Roman" w:hAnsi="Times New Roman" w:cs="Times New Roman"/>
          <w:i w:val="0"/>
        </w:rPr>
        <w:t xml:space="preserve">) of flathead sole and Bering flounder combined </w:t>
      </w:r>
      <w:ins w:id="77" w:author="Sandra Lowe" w:date="2022-10-27T20:40:00Z">
        <w:r w:rsidR="00A50062">
          <w:rPr>
            <w:rFonts w:ascii="Times New Roman" w:hAnsi="Times New Roman" w:cs="Times New Roman"/>
            <w:i w:val="0"/>
          </w:rPr>
          <w:t>(</w:t>
        </w:r>
      </w:ins>
      <w:r w:rsidRPr="00405EC1">
        <w:rPr>
          <w:rFonts w:ascii="Times New Roman" w:hAnsi="Times New Roman" w:cs="Times New Roman"/>
        </w:rPr>
        <w:t xml:space="preserve">Hippoglossoides </w:t>
      </w:r>
      <w:ins w:id="78" w:author="Sandra Lowe" w:date="2022-10-27T20:34:00Z">
        <w:r w:rsidR="00A50062">
          <w:rPr>
            <w:rFonts w:ascii="Times New Roman" w:hAnsi="Times New Roman" w:cs="Times New Roman"/>
          </w:rPr>
          <w:t>spp.</w:t>
        </w:r>
      </w:ins>
      <w:ins w:id="79" w:author="Sandra Lowe" w:date="2022-10-27T20:40:00Z">
        <w:r w:rsidR="00A50062">
          <w:rPr>
            <w:rFonts w:ascii="Times New Roman" w:hAnsi="Times New Roman" w:cs="Times New Roman"/>
          </w:rPr>
          <w:t>)</w:t>
        </w:r>
      </w:ins>
      <w:ins w:id="80" w:author="Sandra Lowe" w:date="2022-10-27T20:34:00Z">
        <w:r w:rsidR="00A50062" w:rsidRPr="00F16F8E">
          <w:rPr>
            <w:rFonts w:ascii="Times New Roman" w:hAnsi="Times New Roman" w:cs="Times New Roman"/>
            <w:i w:val="0"/>
          </w:rPr>
          <w:t>,</w:t>
        </w:r>
      </w:ins>
      <w:del w:id="81" w:author="Sandra Lowe" w:date="2022-10-27T20:34:00Z">
        <w:r w:rsidRPr="00405EC1" w:rsidDel="00A50062">
          <w:rPr>
            <w:rFonts w:ascii="Times New Roman" w:hAnsi="Times New Roman" w:cs="Times New Roman"/>
          </w:rPr>
          <w:delText>elassodon</w:delText>
        </w:r>
        <w:r w:rsidRPr="00F16F8E" w:rsidDel="00A50062">
          <w:rPr>
            <w:rFonts w:ascii="Times New Roman" w:hAnsi="Times New Roman" w:cs="Times New Roman"/>
            <w:i w:val="0"/>
          </w:rPr>
          <w:delText xml:space="preserve"> and </w:delText>
        </w:r>
      </w:del>
      <w:r w:rsidRPr="00F16F8E">
        <w:rPr>
          <w:rFonts w:ascii="Times New Roman" w:hAnsi="Times New Roman" w:cs="Times New Roman"/>
          <w:i w:val="0"/>
        </w:rPr>
        <w:t xml:space="preserve">Flathead sole only, and </w:t>
      </w:r>
      <w:ins w:id="82" w:author="Sandra Lowe" w:date="2022-10-27T20:35:00Z">
        <w:r w:rsidR="00A50062">
          <w:rPr>
            <w:rFonts w:ascii="Times New Roman" w:hAnsi="Times New Roman" w:cs="Times New Roman"/>
            <w:i w:val="0"/>
          </w:rPr>
          <w:t xml:space="preserve">Bering flounder </w:t>
        </w:r>
      </w:ins>
      <w:ins w:id="83" w:author="Sandra Lowe" w:date="2022-10-27T20:42:00Z">
        <w:r w:rsidR="00F16F8E">
          <w:rPr>
            <w:rFonts w:ascii="Times New Roman" w:hAnsi="Times New Roman" w:cs="Times New Roman"/>
            <w:i w:val="0"/>
          </w:rPr>
          <w:t>only</w:t>
        </w:r>
      </w:ins>
      <w:del w:id="84" w:author="Sandra Lowe" w:date="2022-10-27T20:36:00Z">
        <w:r w:rsidRPr="00F16F8E" w:rsidDel="00A50062">
          <w:rPr>
            <w:rFonts w:ascii="Times New Roman" w:hAnsi="Times New Roman" w:cs="Times New Roman"/>
            <w:i w:val="0"/>
          </w:rPr>
          <w:delText xml:space="preserve">Hippoglossoides spp. only in the BSAI </w:delText>
        </w:r>
      </w:del>
      <w:ins w:id="85" w:author="Sandra Lowe" w:date="2022-10-28T09:42:00Z">
        <w:r w:rsidR="00D5132D">
          <w:rPr>
            <w:rFonts w:ascii="Times New Roman" w:hAnsi="Times New Roman" w:cs="Times New Roman"/>
            <w:i w:val="0"/>
          </w:rPr>
          <w:t xml:space="preserve"> </w:t>
        </w:r>
      </w:ins>
      <w:r w:rsidRPr="00F16F8E">
        <w:rPr>
          <w:rFonts w:ascii="Times New Roman" w:hAnsi="Times New Roman" w:cs="Times New Roman"/>
          <w:i w:val="0"/>
        </w:rPr>
        <w:t>as of Oct 19, 2022</w:t>
      </w:r>
      <w:ins w:id="86" w:author="Sandra Lowe" w:date="2022-10-27T20:40:00Z">
        <w:r w:rsidR="00A50062">
          <w:rPr>
            <w:rFonts w:ascii="Times New Roman" w:hAnsi="Times New Roman" w:cs="Times New Roman"/>
            <w:i w:val="0"/>
          </w:rPr>
          <w:t>.</w:t>
        </w:r>
      </w:ins>
      <w:r w:rsidRPr="00F16F8E">
        <w:rPr>
          <w:rFonts w:ascii="Times New Roman" w:hAnsi="Times New Roman" w:cs="Times New Roman"/>
          <w:i w:val="0"/>
        </w:rPr>
        <w:t xml:space="preserve"> Observer data o</w:t>
      </w:r>
      <w:ins w:id="87" w:author="Sandra Lowe" w:date="2022-10-27T20:41:00Z">
        <w:r w:rsidR="00A50062">
          <w:rPr>
            <w:rFonts w:ascii="Times New Roman" w:hAnsi="Times New Roman" w:cs="Times New Roman"/>
            <w:i w:val="0"/>
          </w:rPr>
          <w:t>f</w:t>
        </w:r>
      </w:ins>
      <w:del w:id="88" w:author="Sandra Lowe" w:date="2022-10-27T20:41:00Z">
        <w:r w:rsidRPr="00F16F8E" w:rsidDel="00A50062">
          <w:rPr>
            <w:rFonts w:ascii="Times New Roman" w:hAnsi="Times New Roman" w:cs="Times New Roman"/>
            <w:i w:val="0"/>
          </w:rPr>
          <w:delText>n</w:delText>
        </w:r>
      </w:del>
      <w:r w:rsidRPr="00F16F8E">
        <w:rPr>
          <w:rFonts w:ascii="Times New Roman" w:hAnsi="Times New Roman" w:cs="Times New Roman"/>
          <w:i w:val="0"/>
        </w:rPr>
        <w:t xml:space="preserve"> species-specific extrapolated weight in each haul was summed over hauls within each year and used to calculate the proportion of the total </w:t>
      </w:r>
      <w:r w:rsidRPr="00A50062">
        <w:rPr>
          <w:rFonts w:ascii="Times New Roman" w:hAnsi="Times New Roman" w:cs="Times New Roman"/>
        </w:rPr>
        <w:t>Hippoglossoides spp</w:t>
      </w:r>
      <w:r w:rsidRPr="00F16F8E">
        <w:rPr>
          <w:rFonts w:ascii="Times New Roman" w:hAnsi="Times New Roman" w:cs="Times New Roman"/>
          <w:i w:val="0"/>
        </w:rPr>
        <w:t xml:space="preserve">. catch that was </w:t>
      </w:r>
      <w:ins w:id="89" w:author="Sandra Lowe" w:date="2022-10-28T09:42:00Z">
        <w:r w:rsidR="00D5132D">
          <w:rPr>
            <w:rFonts w:ascii="Times New Roman" w:hAnsi="Times New Roman" w:cs="Times New Roman"/>
            <w:i w:val="0"/>
          </w:rPr>
          <w:t>F</w:t>
        </w:r>
      </w:ins>
      <w:del w:id="90" w:author="Sandra Lowe" w:date="2022-10-28T09:42:00Z">
        <w:r w:rsidRPr="00F16F8E" w:rsidDel="00D5132D">
          <w:rPr>
            <w:rFonts w:ascii="Times New Roman" w:hAnsi="Times New Roman" w:cs="Times New Roman"/>
            <w:i w:val="0"/>
          </w:rPr>
          <w:delText>f</w:delText>
        </w:r>
      </w:del>
      <w:r w:rsidRPr="00F16F8E">
        <w:rPr>
          <w:rFonts w:ascii="Times New Roman" w:hAnsi="Times New Roman" w:cs="Times New Roman"/>
          <w:i w:val="0"/>
        </w:rPr>
        <w:t xml:space="preserve">lathead sole or Bering flounder. Proportions were multiplied by the total </w:t>
      </w:r>
      <w:r w:rsidRPr="00A50062">
        <w:rPr>
          <w:rFonts w:ascii="Times New Roman" w:hAnsi="Times New Roman" w:cs="Times New Roman"/>
        </w:rPr>
        <w:t>Hippoglossoides spp</w:t>
      </w:r>
      <w:del w:id="91" w:author="Sandra Lowe" w:date="2022-10-27T20:39:00Z">
        <w:r w:rsidRPr="00F16F8E" w:rsidDel="00A50062">
          <w:rPr>
            <w:rFonts w:ascii="Times New Roman" w:hAnsi="Times New Roman" w:cs="Times New Roman"/>
            <w:i w:val="0"/>
          </w:rPr>
          <w:delText>.</w:delText>
        </w:r>
      </w:del>
      <w:r w:rsidRPr="00F16F8E">
        <w:rPr>
          <w:rFonts w:ascii="Times New Roman" w:hAnsi="Times New Roman" w:cs="Times New Roman"/>
          <w:i w:val="0"/>
        </w:rPr>
        <w:t xml:space="preserve"> (</w:t>
      </w:r>
      <w:ins w:id="92" w:author="Sandra Lowe" w:date="2022-10-28T09:42:00Z">
        <w:r w:rsidR="00D5132D">
          <w:rPr>
            <w:rFonts w:ascii="Times New Roman" w:hAnsi="Times New Roman" w:cs="Times New Roman"/>
            <w:i w:val="0"/>
          </w:rPr>
          <w:t>F</w:t>
        </w:r>
      </w:ins>
      <w:del w:id="93" w:author="Sandra Lowe" w:date="2022-10-28T09:42:00Z">
        <w:r w:rsidRPr="00F16F8E" w:rsidDel="00D5132D">
          <w:rPr>
            <w:rFonts w:ascii="Times New Roman" w:hAnsi="Times New Roman" w:cs="Times New Roman"/>
            <w:i w:val="0"/>
          </w:rPr>
          <w:delText>f</w:delText>
        </w:r>
      </w:del>
      <w:r w:rsidRPr="00F16F8E">
        <w:rPr>
          <w:rFonts w:ascii="Times New Roman" w:hAnsi="Times New Roman" w:cs="Times New Roman"/>
          <w:i w:val="0"/>
        </w:rPr>
        <w:t>lathead sole and Bering flounder combined)</w:t>
      </w:r>
      <w:del w:id="94" w:author="Sandra Lowe" w:date="2022-10-28T09:43:00Z">
        <w:r w:rsidRPr="00F16F8E" w:rsidDel="00D5132D">
          <w:rPr>
            <w:rFonts w:ascii="Times New Roman" w:hAnsi="Times New Roman" w:cs="Times New Roman"/>
            <w:i w:val="0"/>
          </w:rPr>
          <w:delText xml:space="preserve"> </w:delText>
        </w:r>
      </w:del>
      <w:r w:rsidRPr="00F16F8E">
        <w:rPr>
          <w:rFonts w:ascii="Times New Roman" w:hAnsi="Times New Roman" w:cs="Times New Roman"/>
          <w:i w:val="0"/>
        </w:rPr>
        <w:t xml:space="preserve">catches reported by AKFIN to obtain total catch of flathead sole separately from that of Bering flounder. </w:t>
      </w:r>
      <w:ins w:id="95" w:author="Sandra Lowe" w:date="2022-10-28T09:43:00Z">
        <w:r w:rsidR="00D5132D">
          <w:rPr>
            <w:rFonts w:ascii="Times New Roman" w:hAnsi="Times New Roman" w:cs="Times New Roman"/>
            <w:i w:val="0"/>
          </w:rPr>
          <w:t xml:space="preserve">The </w:t>
        </w:r>
      </w:ins>
      <w:r w:rsidRPr="00F16F8E">
        <w:rPr>
          <w:rFonts w:ascii="Times New Roman" w:hAnsi="Times New Roman" w:cs="Times New Roman"/>
          <w:i w:val="0"/>
        </w:rPr>
        <w:t>2022 catches are current as of Oct 19, 2022 and the value shown below does not include projections through the end of the year.</w:t>
      </w:r>
    </w:p>
    <w:tbl>
      <w:tblPr>
        <w:tblStyle w:val="Table"/>
        <w:tblW w:w="7668" w:type="dxa"/>
        <w:tblLook w:val="0020" w:firstRow="1" w:lastRow="0" w:firstColumn="0" w:lastColumn="0" w:noHBand="0" w:noVBand="0"/>
        <w:tblCaption w:val="Table 1. Catch (in tons) of flathead sole and Bering flounder combined Hippoglossoides elassodon and Flathead sole only, and Hippoglossoides spp. only in the BSAI as of Oct 19, 2022 Observer data on species-specific extrapolated weight in each haul was summed over hauls within each year and used to calculate the proportion of the total Hippoglossoides spp. catch that was flathead sole or Bering flounder. Proportions were multiplied by the total Hippoglossoides spp. (flathead sole and Bering flounder combined) catches reported by AKFIN to obtain total catch of flathead sole separately from that of Bering flounder. 2022 catches are current as of Oct 19, 2022 and the value shown below does not include projections through the end of the year."/>
      </w:tblPr>
      <w:tblGrid>
        <w:gridCol w:w="696"/>
        <w:gridCol w:w="3102"/>
        <w:gridCol w:w="1710"/>
        <w:gridCol w:w="2160"/>
      </w:tblGrid>
      <w:tr w:rsidR="00EF7064" w:rsidRPr="00EF7064" w14:paraId="2CB5CAEE" w14:textId="77777777" w:rsidTr="00EF7064">
        <w:trPr>
          <w:cnfStyle w:val="100000000000" w:firstRow="1" w:lastRow="0" w:firstColumn="0" w:lastColumn="0" w:oddVBand="0" w:evenVBand="0" w:oddHBand="0" w:evenHBand="0" w:firstRowFirstColumn="0" w:firstRowLastColumn="0" w:lastRowFirstColumn="0" w:lastRowLastColumn="0"/>
          <w:trHeight w:val="344"/>
          <w:tblHeader/>
        </w:trPr>
        <w:tc>
          <w:tcPr>
            <w:tcW w:w="0" w:type="auto"/>
          </w:tcPr>
          <w:p w14:paraId="59D400EE"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Year</w:t>
            </w:r>
          </w:p>
        </w:tc>
        <w:tc>
          <w:tcPr>
            <w:tcW w:w="3102" w:type="dxa"/>
          </w:tcPr>
          <w:p w14:paraId="353484F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Total Hippoglossoides spp.</w:t>
            </w:r>
          </w:p>
        </w:tc>
        <w:tc>
          <w:tcPr>
            <w:tcW w:w="1710" w:type="dxa"/>
          </w:tcPr>
          <w:p w14:paraId="3ADE2E7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Flathead sole</w:t>
            </w:r>
          </w:p>
        </w:tc>
        <w:tc>
          <w:tcPr>
            <w:tcW w:w="2160" w:type="dxa"/>
          </w:tcPr>
          <w:p w14:paraId="78A9FF58"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Bering flounder</w:t>
            </w:r>
          </w:p>
        </w:tc>
      </w:tr>
      <w:tr w:rsidR="00EF7064" w:rsidRPr="00EF7064" w14:paraId="675CDC66" w14:textId="77777777" w:rsidTr="00EF7064">
        <w:trPr>
          <w:trHeight w:val="326"/>
        </w:trPr>
        <w:tc>
          <w:tcPr>
            <w:tcW w:w="0" w:type="auto"/>
          </w:tcPr>
          <w:p w14:paraId="5536DEF5"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1992</w:t>
            </w:r>
          </w:p>
        </w:tc>
        <w:tc>
          <w:tcPr>
            <w:tcW w:w="3102" w:type="dxa"/>
          </w:tcPr>
          <w:p w14:paraId="35143652"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w:t>
            </w:r>
          </w:p>
        </w:tc>
        <w:tc>
          <w:tcPr>
            <w:tcW w:w="1710" w:type="dxa"/>
          </w:tcPr>
          <w:p w14:paraId="6374AF0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w:t>
            </w:r>
          </w:p>
        </w:tc>
        <w:tc>
          <w:tcPr>
            <w:tcW w:w="2160" w:type="dxa"/>
          </w:tcPr>
          <w:p w14:paraId="0E6C2F3C"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w:t>
            </w:r>
          </w:p>
        </w:tc>
      </w:tr>
      <w:tr w:rsidR="00EF7064" w:rsidRPr="00EF7064" w14:paraId="5ADE8371" w14:textId="77777777" w:rsidTr="00EF7064">
        <w:trPr>
          <w:trHeight w:val="344"/>
        </w:trPr>
        <w:tc>
          <w:tcPr>
            <w:tcW w:w="0" w:type="auto"/>
          </w:tcPr>
          <w:p w14:paraId="70801975"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1995</w:t>
            </w:r>
          </w:p>
        </w:tc>
        <w:tc>
          <w:tcPr>
            <w:tcW w:w="3102" w:type="dxa"/>
          </w:tcPr>
          <w:p w14:paraId="7D5D86A0"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14,715</w:t>
            </w:r>
          </w:p>
        </w:tc>
        <w:tc>
          <w:tcPr>
            <w:tcW w:w="1710" w:type="dxa"/>
          </w:tcPr>
          <w:p w14:paraId="0802A256"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14,710</w:t>
            </w:r>
          </w:p>
        </w:tc>
        <w:tc>
          <w:tcPr>
            <w:tcW w:w="2160" w:type="dxa"/>
          </w:tcPr>
          <w:p w14:paraId="681A7A9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w:t>
            </w:r>
          </w:p>
        </w:tc>
      </w:tr>
      <w:tr w:rsidR="00EF7064" w:rsidRPr="00EF7064" w14:paraId="78489E99" w14:textId="77777777" w:rsidTr="00EF7064">
        <w:trPr>
          <w:trHeight w:val="326"/>
        </w:trPr>
        <w:tc>
          <w:tcPr>
            <w:tcW w:w="0" w:type="auto"/>
          </w:tcPr>
          <w:p w14:paraId="25657EE9"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1996</w:t>
            </w:r>
          </w:p>
        </w:tc>
        <w:tc>
          <w:tcPr>
            <w:tcW w:w="3102" w:type="dxa"/>
          </w:tcPr>
          <w:p w14:paraId="41C289F6"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17,346</w:t>
            </w:r>
          </w:p>
        </w:tc>
        <w:tc>
          <w:tcPr>
            <w:tcW w:w="1710" w:type="dxa"/>
          </w:tcPr>
          <w:p w14:paraId="5F33699F"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17,341</w:t>
            </w:r>
          </w:p>
        </w:tc>
        <w:tc>
          <w:tcPr>
            <w:tcW w:w="2160" w:type="dxa"/>
          </w:tcPr>
          <w:p w14:paraId="5267EEFF"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w:t>
            </w:r>
          </w:p>
        </w:tc>
      </w:tr>
      <w:tr w:rsidR="00EF7064" w:rsidRPr="00EF7064" w14:paraId="6CCE33D2" w14:textId="77777777" w:rsidTr="00EF7064">
        <w:trPr>
          <w:trHeight w:val="344"/>
        </w:trPr>
        <w:tc>
          <w:tcPr>
            <w:tcW w:w="0" w:type="auto"/>
          </w:tcPr>
          <w:p w14:paraId="14F95E5A"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1997</w:t>
            </w:r>
          </w:p>
        </w:tc>
        <w:tc>
          <w:tcPr>
            <w:tcW w:w="3102" w:type="dxa"/>
          </w:tcPr>
          <w:p w14:paraId="3DA56575"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20,683</w:t>
            </w:r>
          </w:p>
        </w:tc>
        <w:tc>
          <w:tcPr>
            <w:tcW w:w="1710" w:type="dxa"/>
          </w:tcPr>
          <w:p w14:paraId="0D320D47"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20,678</w:t>
            </w:r>
          </w:p>
        </w:tc>
        <w:tc>
          <w:tcPr>
            <w:tcW w:w="2160" w:type="dxa"/>
          </w:tcPr>
          <w:p w14:paraId="5434131D"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w:t>
            </w:r>
          </w:p>
        </w:tc>
      </w:tr>
      <w:tr w:rsidR="00EF7064" w:rsidRPr="00EF7064" w14:paraId="6A5A8521" w14:textId="77777777" w:rsidTr="00EF7064">
        <w:trPr>
          <w:trHeight w:val="344"/>
        </w:trPr>
        <w:tc>
          <w:tcPr>
            <w:tcW w:w="0" w:type="auto"/>
          </w:tcPr>
          <w:p w14:paraId="3DA6FBE5"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1998</w:t>
            </w:r>
          </w:p>
        </w:tc>
        <w:tc>
          <w:tcPr>
            <w:tcW w:w="3102" w:type="dxa"/>
          </w:tcPr>
          <w:p w14:paraId="4A1A5CB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24,387</w:t>
            </w:r>
          </w:p>
        </w:tc>
        <w:tc>
          <w:tcPr>
            <w:tcW w:w="1710" w:type="dxa"/>
          </w:tcPr>
          <w:p w14:paraId="706431E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24,381</w:t>
            </w:r>
          </w:p>
        </w:tc>
        <w:tc>
          <w:tcPr>
            <w:tcW w:w="2160" w:type="dxa"/>
          </w:tcPr>
          <w:p w14:paraId="4EDC0938"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7</w:t>
            </w:r>
          </w:p>
        </w:tc>
      </w:tr>
      <w:tr w:rsidR="00EF7064" w:rsidRPr="00EF7064" w14:paraId="3ED2B716" w14:textId="77777777" w:rsidTr="00EF7064">
        <w:trPr>
          <w:trHeight w:val="326"/>
        </w:trPr>
        <w:tc>
          <w:tcPr>
            <w:tcW w:w="0" w:type="auto"/>
          </w:tcPr>
          <w:p w14:paraId="2DB23063"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1999</w:t>
            </w:r>
          </w:p>
        </w:tc>
        <w:tc>
          <w:tcPr>
            <w:tcW w:w="3102" w:type="dxa"/>
          </w:tcPr>
          <w:p w14:paraId="27F700EF"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18,573</w:t>
            </w:r>
          </w:p>
        </w:tc>
        <w:tc>
          <w:tcPr>
            <w:tcW w:w="1710" w:type="dxa"/>
          </w:tcPr>
          <w:p w14:paraId="49EBA8C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18,553</w:t>
            </w:r>
          </w:p>
        </w:tc>
        <w:tc>
          <w:tcPr>
            <w:tcW w:w="2160" w:type="dxa"/>
          </w:tcPr>
          <w:p w14:paraId="70B730A9"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20</w:t>
            </w:r>
          </w:p>
        </w:tc>
      </w:tr>
      <w:tr w:rsidR="00EF7064" w:rsidRPr="00EF7064" w14:paraId="5E67C046" w14:textId="77777777" w:rsidTr="00EF7064">
        <w:trPr>
          <w:trHeight w:val="344"/>
        </w:trPr>
        <w:tc>
          <w:tcPr>
            <w:tcW w:w="0" w:type="auto"/>
          </w:tcPr>
          <w:p w14:paraId="34C68BDA"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2000</w:t>
            </w:r>
          </w:p>
        </w:tc>
        <w:tc>
          <w:tcPr>
            <w:tcW w:w="3102" w:type="dxa"/>
          </w:tcPr>
          <w:p w14:paraId="3FF00143"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20,441</w:t>
            </w:r>
          </w:p>
        </w:tc>
        <w:tc>
          <w:tcPr>
            <w:tcW w:w="1710" w:type="dxa"/>
          </w:tcPr>
          <w:p w14:paraId="756D43B9"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20,408</w:t>
            </w:r>
          </w:p>
        </w:tc>
        <w:tc>
          <w:tcPr>
            <w:tcW w:w="2160" w:type="dxa"/>
          </w:tcPr>
          <w:p w14:paraId="7BCC0EF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33</w:t>
            </w:r>
          </w:p>
        </w:tc>
      </w:tr>
      <w:tr w:rsidR="00EF7064" w:rsidRPr="00EF7064" w14:paraId="26B986F0" w14:textId="77777777" w:rsidTr="00EF7064">
        <w:trPr>
          <w:trHeight w:val="326"/>
        </w:trPr>
        <w:tc>
          <w:tcPr>
            <w:tcW w:w="0" w:type="auto"/>
          </w:tcPr>
          <w:p w14:paraId="4D481878"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2001</w:t>
            </w:r>
          </w:p>
        </w:tc>
        <w:tc>
          <w:tcPr>
            <w:tcW w:w="3102" w:type="dxa"/>
          </w:tcPr>
          <w:p w14:paraId="61DF81A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17,811</w:t>
            </w:r>
          </w:p>
        </w:tc>
        <w:tc>
          <w:tcPr>
            <w:tcW w:w="1710" w:type="dxa"/>
          </w:tcPr>
          <w:p w14:paraId="567E614D"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17,795</w:t>
            </w:r>
          </w:p>
        </w:tc>
        <w:tc>
          <w:tcPr>
            <w:tcW w:w="2160" w:type="dxa"/>
          </w:tcPr>
          <w:p w14:paraId="49679B31"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16</w:t>
            </w:r>
          </w:p>
        </w:tc>
      </w:tr>
      <w:tr w:rsidR="00EF7064" w:rsidRPr="00EF7064" w14:paraId="469670F9" w14:textId="77777777" w:rsidTr="00EF7064">
        <w:trPr>
          <w:trHeight w:val="344"/>
        </w:trPr>
        <w:tc>
          <w:tcPr>
            <w:tcW w:w="0" w:type="auto"/>
          </w:tcPr>
          <w:p w14:paraId="367A5A63"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2002</w:t>
            </w:r>
          </w:p>
        </w:tc>
        <w:tc>
          <w:tcPr>
            <w:tcW w:w="3102" w:type="dxa"/>
          </w:tcPr>
          <w:p w14:paraId="0EEA6075"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15,575</w:t>
            </w:r>
          </w:p>
        </w:tc>
        <w:tc>
          <w:tcPr>
            <w:tcW w:w="1710" w:type="dxa"/>
          </w:tcPr>
          <w:p w14:paraId="50832FD6"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15,550</w:t>
            </w:r>
          </w:p>
        </w:tc>
        <w:tc>
          <w:tcPr>
            <w:tcW w:w="2160" w:type="dxa"/>
          </w:tcPr>
          <w:p w14:paraId="53CEFB95"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25</w:t>
            </w:r>
          </w:p>
        </w:tc>
      </w:tr>
      <w:tr w:rsidR="00EF7064" w:rsidRPr="00EF7064" w14:paraId="4E10CE7D" w14:textId="77777777" w:rsidTr="00EF7064">
        <w:trPr>
          <w:trHeight w:val="344"/>
        </w:trPr>
        <w:tc>
          <w:tcPr>
            <w:tcW w:w="0" w:type="auto"/>
          </w:tcPr>
          <w:p w14:paraId="1478E53D"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2003</w:t>
            </w:r>
          </w:p>
        </w:tc>
        <w:tc>
          <w:tcPr>
            <w:tcW w:w="3102" w:type="dxa"/>
          </w:tcPr>
          <w:p w14:paraId="7CFF1465"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13,785</w:t>
            </w:r>
          </w:p>
        </w:tc>
        <w:tc>
          <w:tcPr>
            <w:tcW w:w="1710" w:type="dxa"/>
          </w:tcPr>
          <w:p w14:paraId="60BE7295"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13,767</w:t>
            </w:r>
          </w:p>
        </w:tc>
        <w:tc>
          <w:tcPr>
            <w:tcW w:w="2160" w:type="dxa"/>
          </w:tcPr>
          <w:p w14:paraId="053E9CC4"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18</w:t>
            </w:r>
          </w:p>
        </w:tc>
      </w:tr>
      <w:tr w:rsidR="00EF7064" w:rsidRPr="00EF7064" w14:paraId="6371697F" w14:textId="77777777" w:rsidTr="00EF7064">
        <w:trPr>
          <w:trHeight w:val="326"/>
        </w:trPr>
        <w:tc>
          <w:tcPr>
            <w:tcW w:w="0" w:type="auto"/>
          </w:tcPr>
          <w:p w14:paraId="75CE6F98"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2004</w:t>
            </w:r>
          </w:p>
        </w:tc>
        <w:tc>
          <w:tcPr>
            <w:tcW w:w="3102" w:type="dxa"/>
          </w:tcPr>
          <w:p w14:paraId="0B9C006D"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17,398</w:t>
            </w:r>
          </w:p>
        </w:tc>
        <w:tc>
          <w:tcPr>
            <w:tcW w:w="1710" w:type="dxa"/>
          </w:tcPr>
          <w:p w14:paraId="7AC8FFC7"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17,374</w:t>
            </w:r>
          </w:p>
        </w:tc>
        <w:tc>
          <w:tcPr>
            <w:tcW w:w="2160" w:type="dxa"/>
          </w:tcPr>
          <w:p w14:paraId="0C097F9D"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24</w:t>
            </w:r>
          </w:p>
        </w:tc>
      </w:tr>
      <w:tr w:rsidR="00EF7064" w:rsidRPr="00EF7064" w14:paraId="3FEF8C50" w14:textId="77777777" w:rsidTr="00EF7064">
        <w:trPr>
          <w:trHeight w:val="344"/>
        </w:trPr>
        <w:tc>
          <w:tcPr>
            <w:tcW w:w="0" w:type="auto"/>
          </w:tcPr>
          <w:p w14:paraId="10E92793"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2005</w:t>
            </w:r>
          </w:p>
        </w:tc>
        <w:tc>
          <w:tcPr>
            <w:tcW w:w="3102" w:type="dxa"/>
          </w:tcPr>
          <w:p w14:paraId="5B9FDE3C"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16,108</w:t>
            </w:r>
          </w:p>
        </w:tc>
        <w:tc>
          <w:tcPr>
            <w:tcW w:w="1710" w:type="dxa"/>
          </w:tcPr>
          <w:p w14:paraId="1F1D879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16,077</w:t>
            </w:r>
          </w:p>
        </w:tc>
        <w:tc>
          <w:tcPr>
            <w:tcW w:w="2160" w:type="dxa"/>
          </w:tcPr>
          <w:p w14:paraId="4AE7F6B0"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31</w:t>
            </w:r>
          </w:p>
        </w:tc>
      </w:tr>
      <w:tr w:rsidR="00EF7064" w:rsidRPr="00EF7064" w14:paraId="6CC59F8C" w14:textId="77777777" w:rsidTr="00EF7064">
        <w:trPr>
          <w:trHeight w:val="344"/>
        </w:trPr>
        <w:tc>
          <w:tcPr>
            <w:tcW w:w="0" w:type="auto"/>
          </w:tcPr>
          <w:p w14:paraId="63E6B2C0"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2006</w:t>
            </w:r>
          </w:p>
        </w:tc>
        <w:tc>
          <w:tcPr>
            <w:tcW w:w="3102" w:type="dxa"/>
          </w:tcPr>
          <w:p w14:paraId="246459D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17,981</w:t>
            </w:r>
          </w:p>
        </w:tc>
        <w:tc>
          <w:tcPr>
            <w:tcW w:w="1710" w:type="dxa"/>
          </w:tcPr>
          <w:p w14:paraId="38D7BB77"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17,975</w:t>
            </w:r>
          </w:p>
        </w:tc>
        <w:tc>
          <w:tcPr>
            <w:tcW w:w="2160" w:type="dxa"/>
          </w:tcPr>
          <w:p w14:paraId="473F91B5"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w:t>
            </w:r>
          </w:p>
        </w:tc>
      </w:tr>
      <w:tr w:rsidR="00EF7064" w:rsidRPr="00EF7064" w14:paraId="62BB8847" w14:textId="77777777" w:rsidTr="00EF7064">
        <w:trPr>
          <w:trHeight w:val="326"/>
        </w:trPr>
        <w:tc>
          <w:tcPr>
            <w:tcW w:w="0" w:type="auto"/>
          </w:tcPr>
          <w:p w14:paraId="7486B30B"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2007</w:t>
            </w:r>
          </w:p>
        </w:tc>
        <w:tc>
          <w:tcPr>
            <w:tcW w:w="3102" w:type="dxa"/>
          </w:tcPr>
          <w:p w14:paraId="6E8FB07E"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18,958</w:t>
            </w:r>
          </w:p>
        </w:tc>
        <w:tc>
          <w:tcPr>
            <w:tcW w:w="1710" w:type="dxa"/>
          </w:tcPr>
          <w:p w14:paraId="1972C996"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18,952</w:t>
            </w:r>
          </w:p>
        </w:tc>
        <w:tc>
          <w:tcPr>
            <w:tcW w:w="2160" w:type="dxa"/>
          </w:tcPr>
          <w:p w14:paraId="63AC440D"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w:t>
            </w:r>
          </w:p>
        </w:tc>
      </w:tr>
      <w:tr w:rsidR="00EF7064" w:rsidRPr="00EF7064" w14:paraId="0A60A5AF" w14:textId="77777777" w:rsidTr="00EF7064">
        <w:trPr>
          <w:trHeight w:val="344"/>
        </w:trPr>
        <w:tc>
          <w:tcPr>
            <w:tcW w:w="0" w:type="auto"/>
          </w:tcPr>
          <w:p w14:paraId="4F67F8AA"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2008</w:t>
            </w:r>
          </w:p>
        </w:tc>
        <w:tc>
          <w:tcPr>
            <w:tcW w:w="3102" w:type="dxa"/>
          </w:tcPr>
          <w:p w14:paraId="62BB68AC"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24,540</w:t>
            </w:r>
          </w:p>
        </w:tc>
        <w:tc>
          <w:tcPr>
            <w:tcW w:w="1710" w:type="dxa"/>
          </w:tcPr>
          <w:p w14:paraId="4AAB834C"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24,526</w:t>
            </w:r>
          </w:p>
        </w:tc>
        <w:tc>
          <w:tcPr>
            <w:tcW w:w="2160" w:type="dxa"/>
          </w:tcPr>
          <w:p w14:paraId="30D8DB45"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14</w:t>
            </w:r>
          </w:p>
        </w:tc>
      </w:tr>
      <w:tr w:rsidR="00EF7064" w:rsidRPr="00EF7064" w14:paraId="61BC8588" w14:textId="77777777" w:rsidTr="00EF7064">
        <w:trPr>
          <w:trHeight w:val="326"/>
        </w:trPr>
        <w:tc>
          <w:tcPr>
            <w:tcW w:w="0" w:type="auto"/>
          </w:tcPr>
          <w:p w14:paraId="38C0E638"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2009</w:t>
            </w:r>
          </w:p>
        </w:tc>
        <w:tc>
          <w:tcPr>
            <w:tcW w:w="3102" w:type="dxa"/>
          </w:tcPr>
          <w:p w14:paraId="5B4CBC4C"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19,558</w:t>
            </w:r>
          </w:p>
        </w:tc>
        <w:tc>
          <w:tcPr>
            <w:tcW w:w="1710" w:type="dxa"/>
          </w:tcPr>
          <w:p w14:paraId="29E0942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19,530</w:t>
            </w:r>
          </w:p>
        </w:tc>
        <w:tc>
          <w:tcPr>
            <w:tcW w:w="2160" w:type="dxa"/>
          </w:tcPr>
          <w:p w14:paraId="27A0DFF5"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28</w:t>
            </w:r>
          </w:p>
        </w:tc>
      </w:tr>
      <w:tr w:rsidR="00EF7064" w:rsidRPr="00EF7064" w14:paraId="260788D8" w14:textId="77777777" w:rsidTr="00EF7064">
        <w:trPr>
          <w:trHeight w:val="344"/>
        </w:trPr>
        <w:tc>
          <w:tcPr>
            <w:tcW w:w="0" w:type="auto"/>
          </w:tcPr>
          <w:p w14:paraId="185B8FD8"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2010</w:t>
            </w:r>
          </w:p>
        </w:tc>
        <w:tc>
          <w:tcPr>
            <w:tcW w:w="3102" w:type="dxa"/>
          </w:tcPr>
          <w:p w14:paraId="0BAA185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20,127</w:t>
            </w:r>
          </w:p>
        </w:tc>
        <w:tc>
          <w:tcPr>
            <w:tcW w:w="1710" w:type="dxa"/>
          </w:tcPr>
          <w:p w14:paraId="17750818"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20,101</w:t>
            </w:r>
          </w:p>
        </w:tc>
        <w:tc>
          <w:tcPr>
            <w:tcW w:w="2160" w:type="dxa"/>
          </w:tcPr>
          <w:p w14:paraId="7FC43A8F"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26</w:t>
            </w:r>
          </w:p>
        </w:tc>
      </w:tr>
      <w:tr w:rsidR="00EF7064" w:rsidRPr="00EF7064" w14:paraId="6AE365A0" w14:textId="77777777" w:rsidTr="00EF7064">
        <w:trPr>
          <w:trHeight w:val="344"/>
        </w:trPr>
        <w:tc>
          <w:tcPr>
            <w:tcW w:w="0" w:type="auto"/>
          </w:tcPr>
          <w:p w14:paraId="0A199AEB"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2011</w:t>
            </w:r>
          </w:p>
        </w:tc>
        <w:tc>
          <w:tcPr>
            <w:tcW w:w="3102" w:type="dxa"/>
          </w:tcPr>
          <w:p w14:paraId="1358D1B0"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13,557</w:t>
            </w:r>
          </w:p>
        </w:tc>
        <w:tc>
          <w:tcPr>
            <w:tcW w:w="1710" w:type="dxa"/>
          </w:tcPr>
          <w:p w14:paraId="5170F5C6"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13,536</w:t>
            </w:r>
          </w:p>
        </w:tc>
        <w:tc>
          <w:tcPr>
            <w:tcW w:w="2160" w:type="dxa"/>
          </w:tcPr>
          <w:p w14:paraId="7591868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20</w:t>
            </w:r>
          </w:p>
        </w:tc>
      </w:tr>
      <w:tr w:rsidR="00EF7064" w:rsidRPr="00EF7064" w14:paraId="7D912897" w14:textId="77777777" w:rsidTr="00EF7064">
        <w:trPr>
          <w:trHeight w:val="326"/>
        </w:trPr>
        <w:tc>
          <w:tcPr>
            <w:tcW w:w="0" w:type="auto"/>
          </w:tcPr>
          <w:p w14:paraId="30BE90F4"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2012</w:t>
            </w:r>
          </w:p>
        </w:tc>
        <w:tc>
          <w:tcPr>
            <w:tcW w:w="3102" w:type="dxa"/>
          </w:tcPr>
          <w:p w14:paraId="19CBB4C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11,365</w:t>
            </w:r>
          </w:p>
        </w:tc>
        <w:tc>
          <w:tcPr>
            <w:tcW w:w="1710" w:type="dxa"/>
          </w:tcPr>
          <w:p w14:paraId="36E35C2F"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11,359</w:t>
            </w:r>
          </w:p>
        </w:tc>
        <w:tc>
          <w:tcPr>
            <w:tcW w:w="2160" w:type="dxa"/>
          </w:tcPr>
          <w:p w14:paraId="4B5456C2"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w:t>
            </w:r>
          </w:p>
        </w:tc>
      </w:tr>
      <w:tr w:rsidR="00EF7064" w:rsidRPr="00EF7064" w14:paraId="0DFDEB5A" w14:textId="77777777" w:rsidTr="00EF7064">
        <w:trPr>
          <w:trHeight w:val="344"/>
        </w:trPr>
        <w:tc>
          <w:tcPr>
            <w:tcW w:w="0" w:type="auto"/>
          </w:tcPr>
          <w:p w14:paraId="44CF1A12"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2013</w:t>
            </w:r>
          </w:p>
        </w:tc>
        <w:tc>
          <w:tcPr>
            <w:tcW w:w="3102" w:type="dxa"/>
          </w:tcPr>
          <w:p w14:paraId="5828100F"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17,353</w:t>
            </w:r>
          </w:p>
        </w:tc>
        <w:tc>
          <w:tcPr>
            <w:tcW w:w="1710" w:type="dxa"/>
          </w:tcPr>
          <w:p w14:paraId="13FD0264"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17,272</w:t>
            </w:r>
          </w:p>
        </w:tc>
        <w:tc>
          <w:tcPr>
            <w:tcW w:w="2160" w:type="dxa"/>
          </w:tcPr>
          <w:p w14:paraId="6C51823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80</w:t>
            </w:r>
          </w:p>
        </w:tc>
      </w:tr>
      <w:tr w:rsidR="00EF7064" w:rsidRPr="00EF7064" w14:paraId="42306FB7" w14:textId="77777777" w:rsidTr="00EF7064">
        <w:trPr>
          <w:trHeight w:val="326"/>
        </w:trPr>
        <w:tc>
          <w:tcPr>
            <w:tcW w:w="0" w:type="auto"/>
          </w:tcPr>
          <w:p w14:paraId="613A8DF8"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2014</w:t>
            </w:r>
          </w:p>
        </w:tc>
        <w:tc>
          <w:tcPr>
            <w:tcW w:w="3102" w:type="dxa"/>
          </w:tcPr>
          <w:p w14:paraId="1E655EB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16,511</w:t>
            </w:r>
          </w:p>
        </w:tc>
        <w:tc>
          <w:tcPr>
            <w:tcW w:w="1710" w:type="dxa"/>
          </w:tcPr>
          <w:p w14:paraId="31EFD42C"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16,478</w:t>
            </w:r>
          </w:p>
        </w:tc>
        <w:tc>
          <w:tcPr>
            <w:tcW w:w="2160" w:type="dxa"/>
          </w:tcPr>
          <w:p w14:paraId="58AB6437"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33</w:t>
            </w:r>
          </w:p>
        </w:tc>
      </w:tr>
      <w:tr w:rsidR="00EF7064" w:rsidRPr="00EF7064" w14:paraId="02DF958F" w14:textId="77777777" w:rsidTr="00EF7064">
        <w:trPr>
          <w:trHeight w:val="344"/>
        </w:trPr>
        <w:tc>
          <w:tcPr>
            <w:tcW w:w="0" w:type="auto"/>
          </w:tcPr>
          <w:p w14:paraId="573AA23C"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2015</w:t>
            </w:r>
          </w:p>
        </w:tc>
        <w:tc>
          <w:tcPr>
            <w:tcW w:w="3102" w:type="dxa"/>
          </w:tcPr>
          <w:p w14:paraId="7F6EC111"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11,306</w:t>
            </w:r>
          </w:p>
        </w:tc>
        <w:tc>
          <w:tcPr>
            <w:tcW w:w="1710" w:type="dxa"/>
          </w:tcPr>
          <w:p w14:paraId="56F1B13F"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11,273</w:t>
            </w:r>
          </w:p>
        </w:tc>
        <w:tc>
          <w:tcPr>
            <w:tcW w:w="2160" w:type="dxa"/>
          </w:tcPr>
          <w:p w14:paraId="11299256"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33</w:t>
            </w:r>
          </w:p>
        </w:tc>
      </w:tr>
      <w:tr w:rsidR="00EF7064" w:rsidRPr="00EF7064" w14:paraId="5066EAB9" w14:textId="77777777" w:rsidTr="00EF7064">
        <w:trPr>
          <w:trHeight w:val="344"/>
        </w:trPr>
        <w:tc>
          <w:tcPr>
            <w:tcW w:w="0" w:type="auto"/>
          </w:tcPr>
          <w:p w14:paraId="567937C9"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2016</w:t>
            </w:r>
          </w:p>
        </w:tc>
        <w:tc>
          <w:tcPr>
            <w:tcW w:w="3102" w:type="dxa"/>
          </w:tcPr>
          <w:p w14:paraId="035DF3A4"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10,313</w:t>
            </w:r>
          </w:p>
        </w:tc>
        <w:tc>
          <w:tcPr>
            <w:tcW w:w="1710" w:type="dxa"/>
          </w:tcPr>
          <w:p w14:paraId="465887FC"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10,301</w:t>
            </w:r>
          </w:p>
        </w:tc>
        <w:tc>
          <w:tcPr>
            <w:tcW w:w="2160" w:type="dxa"/>
          </w:tcPr>
          <w:p w14:paraId="4D65AB3C"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12</w:t>
            </w:r>
          </w:p>
        </w:tc>
      </w:tr>
      <w:tr w:rsidR="00EF7064" w:rsidRPr="00EF7064" w14:paraId="78146FC8" w14:textId="77777777" w:rsidTr="00EF7064">
        <w:trPr>
          <w:trHeight w:val="326"/>
        </w:trPr>
        <w:tc>
          <w:tcPr>
            <w:tcW w:w="0" w:type="auto"/>
          </w:tcPr>
          <w:p w14:paraId="17479174"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2017</w:t>
            </w:r>
          </w:p>
        </w:tc>
        <w:tc>
          <w:tcPr>
            <w:tcW w:w="3102" w:type="dxa"/>
          </w:tcPr>
          <w:p w14:paraId="2FA3C53D"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9,111</w:t>
            </w:r>
          </w:p>
        </w:tc>
        <w:tc>
          <w:tcPr>
            <w:tcW w:w="1710" w:type="dxa"/>
          </w:tcPr>
          <w:p w14:paraId="38D2948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9,107</w:t>
            </w:r>
          </w:p>
        </w:tc>
        <w:tc>
          <w:tcPr>
            <w:tcW w:w="2160" w:type="dxa"/>
          </w:tcPr>
          <w:p w14:paraId="01997B1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w:t>
            </w:r>
          </w:p>
        </w:tc>
      </w:tr>
      <w:tr w:rsidR="00EF7064" w:rsidRPr="00EF7064" w14:paraId="2BC723F1" w14:textId="77777777" w:rsidTr="00EF7064">
        <w:trPr>
          <w:trHeight w:val="344"/>
        </w:trPr>
        <w:tc>
          <w:tcPr>
            <w:tcW w:w="0" w:type="auto"/>
          </w:tcPr>
          <w:p w14:paraId="4311359B"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2018</w:t>
            </w:r>
          </w:p>
        </w:tc>
        <w:tc>
          <w:tcPr>
            <w:tcW w:w="3102" w:type="dxa"/>
          </w:tcPr>
          <w:p w14:paraId="06425A8C"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11,007</w:t>
            </w:r>
          </w:p>
        </w:tc>
        <w:tc>
          <w:tcPr>
            <w:tcW w:w="1710" w:type="dxa"/>
          </w:tcPr>
          <w:p w14:paraId="3A985B2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11,001</w:t>
            </w:r>
          </w:p>
        </w:tc>
        <w:tc>
          <w:tcPr>
            <w:tcW w:w="2160" w:type="dxa"/>
          </w:tcPr>
          <w:p w14:paraId="01EE3DD7"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w:t>
            </w:r>
          </w:p>
        </w:tc>
      </w:tr>
      <w:tr w:rsidR="00EF7064" w:rsidRPr="00EF7064" w14:paraId="58753104" w14:textId="77777777" w:rsidTr="00EF7064">
        <w:trPr>
          <w:trHeight w:val="326"/>
        </w:trPr>
        <w:tc>
          <w:tcPr>
            <w:tcW w:w="0" w:type="auto"/>
          </w:tcPr>
          <w:p w14:paraId="11BAAF4B"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2019</w:t>
            </w:r>
          </w:p>
        </w:tc>
        <w:tc>
          <w:tcPr>
            <w:tcW w:w="3102" w:type="dxa"/>
          </w:tcPr>
          <w:p w14:paraId="41E39974"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15,880</w:t>
            </w:r>
          </w:p>
        </w:tc>
        <w:tc>
          <w:tcPr>
            <w:tcW w:w="1710" w:type="dxa"/>
          </w:tcPr>
          <w:p w14:paraId="5382BC60"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15,879</w:t>
            </w:r>
          </w:p>
        </w:tc>
        <w:tc>
          <w:tcPr>
            <w:tcW w:w="2160" w:type="dxa"/>
          </w:tcPr>
          <w:p w14:paraId="5981826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w:t>
            </w:r>
          </w:p>
        </w:tc>
      </w:tr>
      <w:tr w:rsidR="00EF7064" w:rsidRPr="00EF7064" w14:paraId="20D4E504" w14:textId="77777777" w:rsidTr="00EF7064">
        <w:trPr>
          <w:trHeight w:val="344"/>
        </w:trPr>
        <w:tc>
          <w:tcPr>
            <w:tcW w:w="0" w:type="auto"/>
          </w:tcPr>
          <w:p w14:paraId="22E640BE"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2020</w:t>
            </w:r>
          </w:p>
        </w:tc>
        <w:tc>
          <w:tcPr>
            <w:tcW w:w="3102" w:type="dxa"/>
          </w:tcPr>
          <w:p w14:paraId="764E8E24"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9,392</w:t>
            </w:r>
          </w:p>
        </w:tc>
        <w:tc>
          <w:tcPr>
            <w:tcW w:w="1710" w:type="dxa"/>
          </w:tcPr>
          <w:p w14:paraId="3EAFE21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9,389</w:t>
            </w:r>
          </w:p>
        </w:tc>
        <w:tc>
          <w:tcPr>
            <w:tcW w:w="2160" w:type="dxa"/>
          </w:tcPr>
          <w:p w14:paraId="7C81F65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w:t>
            </w:r>
          </w:p>
        </w:tc>
      </w:tr>
      <w:tr w:rsidR="00EF7064" w:rsidRPr="00EF7064" w14:paraId="7CAE7B0A" w14:textId="77777777" w:rsidTr="00EF7064">
        <w:trPr>
          <w:trHeight w:val="326"/>
        </w:trPr>
        <w:tc>
          <w:tcPr>
            <w:tcW w:w="0" w:type="auto"/>
          </w:tcPr>
          <w:p w14:paraId="226289EB"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lastRenderedPageBreak/>
              <w:t>2021</w:t>
            </w:r>
          </w:p>
        </w:tc>
        <w:tc>
          <w:tcPr>
            <w:tcW w:w="3102" w:type="dxa"/>
          </w:tcPr>
          <w:p w14:paraId="3951D071"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10,259</w:t>
            </w:r>
          </w:p>
        </w:tc>
        <w:tc>
          <w:tcPr>
            <w:tcW w:w="1710" w:type="dxa"/>
          </w:tcPr>
          <w:p w14:paraId="12B65140"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10,255</w:t>
            </w:r>
          </w:p>
        </w:tc>
        <w:tc>
          <w:tcPr>
            <w:tcW w:w="2160" w:type="dxa"/>
          </w:tcPr>
          <w:p w14:paraId="7757C1B0"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w:t>
            </w:r>
          </w:p>
        </w:tc>
      </w:tr>
      <w:tr w:rsidR="00EF7064" w:rsidRPr="00EF7064" w14:paraId="40021599" w14:textId="77777777" w:rsidTr="00EF7064">
        <w:trPr>
          <w:trHeight w:val="344"/>
        </w:trPr>
        <w:tc>
          <w:tcPr>
            <w:tcW w:w="0" w:type="auto"/>
          </w:tcPr>
          <w:p w14:paraId="4CB32372"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2022</w:t>
            </w:r>
          </w:p>
        </w:tc>
        <w:tc>
          <w:tcPr>
            <w:tcW w:w="3102" w:type="dxa"/>
          </w:tcPr>
          <w:p w14:paraId="0F63AD26"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14,075</w:t>
            </w:r>
          </w:p>
        </w:tc>
        <w:tc>
          <w:tcPr>
            <w:tcW w:w="1710" w:type="dxa"/>
          </w:tcPr>
          <w:p w14:paraId="7DF65162"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14,072</w:t>
            </w:r>
          </w:p>
        </w:tc>
        <w:tc>
          <w:tcPr>
            <w:tcW w:w="2160" w:type="dxa"/>
          </w:tcPr>
          <w:p w14:paraId="6D9D20D9"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w:t>
            </w:r>
          </w:p>
        </w:tc>
      </w:tr>
    </w:tbl>
    <w:p w14:paraId="2B0376A9" w14:textId="20A4BAB4" w:rsidR="0085280A" w:rsidRPr="00EF7064" w:rsidRDefault="003B007E" w:rsidP="00EF7064">
      <w:pPr>
        <w:pStyle w:val="Heading3"/>
        <w:rPr>
          <w:rFonts w:ascii="Times New Roman" w:hAnsi="Times New Roman" w:cs="Times New Roman"/>
        </w:rPr>
      </w:pPr>
      <w:bookmarkStart w:id="96" w:name="survey-biomass-and-cv-ebsai"/>
      <w:bookmarkEnd w:id="75"/>
      <w:del w:id="97" w:author="Sandra Lowe" w:date="2022-10-27T20:45:00Z">
        <w:r w:rsidRPr="00EF7064" w:rsidDel="00F16F8E">
          <w:rPr>
            <w:rFonts w:ascii="Times New Roman" w:hAnsi="Times New Roman" w:cs="Times New Roman"/>
          </w:rPr>
          <w:delText>Survey Biomass and CV (EBS/AI)</w:delText>
        </w:r>
      </w:del>
    </w:p>
    <w:p w14:paraId="3EEBF056" w14:textId="666469FE" w:rsidR="0085280A" w:rsidRPr="00F16F8E" w:rsidRDefault="003B007E">
      <w:pPr>
        <w:pStyle w:val="TableCaption"/>
        <w:rPr>
          <w:rFonts w:ascii="Times New Roman" w:hAnsi="Times New Roman" w:cs="Times New Roman"/>
          <w:i w:val="0"/>
          <w:rPrChange w:id="98" w:author="Sandra Lowe" w:date="2022-10-27T20:45:00Z">
            <w:rPr>
              <w:rFonts w:ascii="Times New Roman" w:hAnsi="Times New Roman" w:cs="Times New Roman"/>
            </w:rPr>
          </w:rPrChange>
        </w:rPr>
      </w:pPr>
      <w:r w:rsidRPr="00F16F8E">
        <w:rPr>
          <w:rFonts w:ascii="Times New Roman" w:hAnsi="Times New Roman" w:cs="Times New Roman"/>
          <w:i w:val="0"/>
          <w:rPrChange w:id="99" w:author="Sandra Lowe" w:date="2022-10-27T20:45:00Z">
            <w:rPr>
              <w:rFonts w:ascii="Times New Roman" w:hAnsi="Times New Roman" w:cs="Times New Roman"/>
            </w:rPr>
          </w:rPrChange>
        </w:rPr>
        <w:t xml:space="preserve">Table 2. Survey biomass </w:t>
      </w:r>
      <w:ins w:id="100" w:author="Sandra Lowe" w:date="2022-10-28T09:44:00Z">
        <w:r w:rsidR="00857707">
          <w:rPr>
            <w:rFonts w:ascii="Times New Roman" w:hAnsi="Times New Roman" w:cs="Times New Roman"/>
            <w:i w:val="0"/>
          </w:rPr>
          <w:t>(</w:t>
        </w:r>
      </w:ins>
      <w:del w:id="101" w:author="Sandra Lowe" w:date="2022-10-28T09:44:00Z">
        <w:r w:rsidRPr="00857707" w:rsidDel="00857707">
          <w:rPr>
            <w:rFonts w:ascii="Times New Roman" w:hAnsi="Times New Roman" w:cs="Times New Roman"/>
            <w:i w:val="0"/>
            <w:rPrChange w:id="102" w:author="Sandra Lowe" w:date="2022-10-28T09:44:00Z">
              <w:rPr>
                <w:rFonts w:ascii="Times New Roman" w:hAnsi="Times New Roman" w:cs="Times New Roman"/>
              </w:rPr>
            </w:rPrChange>
          </w:rPr>
          <w:delText xml:space="preserve">in </w:delText>
        </w:r>
      </w:del>
      <w:r w:rsidRPr="00857707">
        <w:rPr>
          <w:rFonts w:ascii="Times New Roman" w:hAnsi="Times New Roman" w:cs="Times New Roman"/>
          <w:i w:val="0"/>
          <w:rPrChange w:id="103" w:author="Sandra Lowe" w:date="2022-10-28T09:44:00Z">
            <w:rPr>
              <w:rFonts w:ascii="Times New Roman" w:hAnsi="Times New Roman" w:cs="Times New Roman"/>
            </w:rPr>
          </w:rPrChange>
        </w:rPr>
        <w:t>t</w:t>
      </w:r>
      <w:ins w:id="104" w:author="Sandra Lowe" w:date="2022-10-28T09:45:00Z">
        <w:r w:rsidR="00857707">
          <w:rPr>
            <w:rFonts w:ascii="Times New Roman" w:hAnsi="Times New Roman" w:cs="Times New Roman"/>
            <w:i w:val="0"/>
          </w:rPr>
          <w:t>)</w:t>
        </w:r>
      </w:ins>
      <w:del w:id="105" w:author="Sandra Lowe" w:date="2022-10-28T09:45:00Z">
        <w:r w:rsidRPr="00857707" w:rsidDel="00857707">
          <w:rPr>
            <w:rFonts w:ascii="Times New Roman" w:hAnsi="Times New Roman" w:cs="Times New Roman"/>
            <w:i w:val="0"/>
            <w:rPrChange w:id="106" w:author="Sandra Lowe" w:date="2022-10-28T09:44:00Z">
              <w:rPr>
                <w:rFonts w:ascii="Times New Roman" w:hAnsi="Times New Roman" w:cs="Times New Roman"/>
              </w:rPr>
            </w:rPrChange>
          </w:rPr>
          <w:delText>ons</w:delText>
        </w:r>
      </w:del>
      <w:r w:rsidRPr="00F16F8E">
        <w:rPr>
          <w:rFonts w:ascii="Times New Roman" w:hAnsi="Times New Roman" w:cs="Times New Roman"/>
          <w:i w:val="0"/>
          <w:rPrChange w:id="107" w:author="Sandra Lowe" w:date="2022-10-27T20:45:00Z">
            <w:rPr>
              <w:rFonts w:ascii="Times New Roman" w:hAnsi="Times New Roman" w:cs="Times New Roman"/>
            </w:rPr>
          </w:rPrChange>
        </w:rPr>
        <w:t xml:space="preserve"> and coefficient of variation (CV) of </w:t>
      </w:r>
      <w:r w:rsidRPr="00857707">
        <w:rPr>
          <w:rFonts w:ascii="Times New Roman" w:hAnsi="Times New Roman" w:cs="Times New Roman"/>
        </w:rPr>
        <w:t>Hippoglossoides spp</w:t>
      </w:r>
      <w:r w:rsidRPr="00F16F8E">
        <w:rPr>
          <w:rFonts w:ascii="Times New Roman" w:hAnsi="Times New Roman" w:cs="Times New Roman"/>
          <w:i w:val="0"/>
          <w:rPrChange w:id="108" w:author="Sandra Lowe" w:date="2022-10-27T20:45:00Z">
            <w:rPr>
              <w:rFonts w:ascii="Times New Roman" w:hAnsi="Times New Roman" w:cs="Times New Roman"/>
            </w:rPr>
          </w:rPrChange>
        </w:rPr>
        <w:t xml:space="preserve">. </w:t>
      </w:r>
      <w:ins w:id="109" w:author="Sandra Lowe" w:date="2022-10-27T20:46:00Z">
        <w:r w:rsidR="00F16F8E">
          <w:rPr>
            <w:rFonts w:ascii="Times New Roman" w:hAnsi="Times New Roman" w:cs="Times New Roman"/>
            <w:i w:val="0"/>
          </w:rPr>
          <w:t>(</w:t>
        </w:r>
      </w:ins>
      <w:r w:rsidRPr="00F16F8E">
        <w:rPr>
          <w:rFonts w:ascii="Times New Roman" w:hAnsi="Times New Roman" w:cs="Times New Roman"/>
          <w:i w:val="0"/>
          <w:rPrChange w:id="110" w:author="Sandra Lowe" w:date="2022-10-27T20:45:00Z">
            <w:rPr>
              <w:rFonts w:ascii="Times New Roman" w:hAnsi="Times New Roman" w:cs="Times New Roman"/>
            </w:rPr>
          </w:rPrChange>
        </w:rPr>
        <w:t xml:space="preserve">combined </w:t>
      </w:r>
      <w:del w:id="111" w:author="Sandra Lowe" w:date="2022-10-27T20:46:00Z">
        <w:r w:rsidRPr="00F16F8E" w:rsidDel="00F16F8E">
          <w:rPr>
            <w:rFonts w:ascii="Times New Roman" w:hAnsi="Times New Roman" w:cs="Times New Roman"/>
            <w:i w:val="0"/>
            <w:rPrChange w:id="112" w:author="Sandra Lowe" w:date="2022-10-27T20:45:00Z">
              <w:rPr>
                <w:rFonts w:ascii="Times New Roman" w:hAnsi="Times New Roman" w:cs="Times New Roman"/>
              </w:rPr>
            </w:rPrChange>
          </w:rPr>
          <w:delText>(</w:delText>
        </w:r>
      </w:del>
      <w:r w:rsidRPr="00F16F8E">
        <w:rPr>
          <w:rFonts w:ascii="Times New Roman" w:hAnsi="Times New Roman" w:cs="Times New Roman"/>
          <w:i w:val="0"/>
          <w:rPrChange w:id="113" w:author="Sandra Lowe" w:date="2022-10-27T20:45:00Z">
            <w:rPr>
              <w:rFonts w:ascii="Times New Roman" w:hAnsi="Times New Roman" w:cs="Times New Roman"/>
            </w:rPr>
          </w:rPrChange>
        </w:rPr>
        <w:t xml:space="preserve">flathead sole and Bering flounder) across the entire BSAI; </w:t>
      </w:r>
      <w:commentRangeStart w:id="114"/>
      <w:r w:rsidRPr="00F16F8E">
        <w:rPr>
          <w:rFonts w:ascii="Times New Roman" w:hAnsi="Times New Roman" w:cs="Times New Roman"/>
          <w:i w:val="0"/>
          <w:rPrChange w:id="115" w:author="Sandra Lowe" w:date="2022-10-27T20:45:00Z">
            <w:rPr>
              <w:rFonts w:ascii="Times New Roman" w:hAnsi="Times New Roman" w:cs="Times New Roman"/>
            </w:rPr>
          </w:rPrChange>
        </w:rPr>
        <w:t xml:space="preserve">flathead sole </w:t>
      </w:r>
      <w:commentRangeEnd w:id="114"/>
      <w:r w:rsidR="00857707">
        <w:rPr>
          <w:rStyle w:val="CommentReference"/>
          <w:i w:val="0"/>
        </w:rPr>
        <w:commentReference w:id="114"/>
      </w:r>
      <w:r w:rsidRPr="00F16F8E">
        <w:rPr>
          <w:rFonts w:ascii="Times New Roman" w:hAnsi="Times New Roman" w:cs="Times New Roman"/>
          <w:i w:val="0"/>
          <w:rPrChange w:id="116" w:author="Sandra Lowe" w:date="2022-10-27T20:45:00Z">
            <w:rPr>
              <w:rFonts w:ascii="Times New Roman" w:hAnsi="Times New Roman" w:cs="Times New Roman"/>
            </w:rPr>
          </w:rPrChange>
        </w:rPr>
        <w:t xml:space="preserve">only in the Aleutian Islands, </w:t>
      </w:r>
      <w:r w:rsidRPr="00F16F8E">
        <w:rPr>
          <w:rFonts w:ascii="Times New Roman" w:hAnsi="Times New Roman" w:cs="Times New Roman"/>
        </w:rPr>
        <w:t>Hippoglossoides spp</w:t>
      </w:r>
      <w:r w:rsidRPr="00F16F8E">
        <w:rPr>
          <w:rFonts w:ascii="Times New Roman" w:hAnsi="Times New Roman" w:cs="Times New Roman"/>
          <w:i w:val="0"/>
          <w:rPrChange w:id="117" w:author="Sandra Lowe" w:date="2022-10-27T20:45:00Z">
            <w:rPr>
              <w:rFonts w:ascii="Times New Roman" w:hAnsi="Times New Roman" w:cs="Times New Roman"/>
            </w:rPr>
          </w:rPrChange>
        </w:rPr>
        <w:t>. combined in the Eastern Bering Sea (EBS) shelf survey, flathead sole only in EBS shelf survey, and Bering flounder only in the EBS shelf survey. Slight discrepancies in totals may occur due to rounding. Bolded years are not included in base model.</w:t>
      </w:r>
      <w:r w:rsidR="00FC0953" w:rsidRPr="00F16F8E">
        <w:rPr>
          <w:rFonts w:ascii="Times New Roman" w:hAnsi="Times New Roman" w:cs="Times New Roman"/>
          <w:i w:val="0"/>
          <w:rPrChange w:id="118" w:author="Sandra Lowe" w:date="2022-10-27T20:45:00Z">
            <w:rPr>
              <w:rFonts w:ascii="Times New Roman" w:hAnsi="Times New Roman" w:cs="Times New Roman"/>
            </w:rPr>
          </w:rPrChange>
        </w:rPr>
        <w:t xml:space="preserve"> </w:t>
      </w:r>
      <w:del w:id="119" w:author="Sandra Lowe" w:date="2022-10-27T20:46:00Z">
        <w:r w:rsidRPr="00F16F8E" w:rsidDel="00F16F8E">
          <w:rPr>
            <w:rFonts w:ascii="Times New Roman" w:hAnsi="Times New Roman" w:cs="Times New Roman"/>
            <w:i w:val="0"/>
            <w:rPrChange w:id="120" w:author="Sandra Lowe" w:date="2022-10-27T20:45:00Z">
              <w:rPr>
                <w:rFonts w:ascii="Times New Roman" w:hAnsi="Times New Roman" w:cs="Times New Roman"/>
              </w:rPr>
            </w:rPrChange>
          </w:rPr>
          <w:delText>Data accessed via Oracle database query on Oct 19, 2022.</w:delText>
        </w:r>
      </w:del>
    </w:p>
    <w:tbl>
      <w:tblPr>
        <w:tblStyle w:val="Table"/>
        <w:tblW w:w="0" w:type="auto"/>
        <w:tblLook w:val="0020" w:firstRow="1" w:lastRow="0" w:firstColumn="0" w:lastColumn="0" w:noHBand="0" w:noVBand="0"/>
        <w:tblCaption w:val="Table 2. Survey biomass in tons and coefficient of variation (CV) of Hippoglossoides spp. combined (flathead sole and Bering flounder) across the entire BSAI; flathead sole only in the Aleutian Islands, Hippoglossoides spp. combined in the Eastern Bering Sea (EBS) shelf survey, flathead sole only in EBS shelf survey, and Bering flounder only in the EBS shelf survey. Slight discrepancies in totals may occur due to rounding. Bolded years are not included in base model.Data accessed via Oracle database query on Oct 19, 2022."/>
      </w:tblPr>
      <w:tblGrid>
        <w:gridCol w:w="616"/>
        <w:gridCol w:w="866"/>
        <w:gridCol w:w="779"/>
        <w:gridCol w:w="913"/>
        <w:gridCol w:w="573"/>
        <w:gridCol w:w="923"/>
        <w:gridCol w:w="713"/>
        <w:gridCol w:w="953"/>
        <w:gridCol w:w="945"/>
        <w:gridCol w:w="1044"/>
        <w:gridCol w:w="1035"/>
      </w:tblGrid>
      <w:tr w:rsidR="0085280A" w:rsidRPr="00EF7064" w14:paraId="04EDACBB" w14:textId="77777777" w:rsidTr="0085280A">
        <w:trPr>
          <w:cnfStyle w:val="100000000000" w:firstRow="1" w:lastRow="0" w:firstColumn="0" w:lastColumn="0" w:oddVBand="0" w:evenVBand="0" w:oddHBand="0" w:evenHBand="0" w:firstRowFirstColumn="0" w:firstRowLastColumn="0" w:lastRowFirstColumn="0" w:lastRowLastColumn="0"/>
          <w:tblHeader/>
        </w:trPr>
        <w:tc>
          <w:tcPr>
            <w:tcW w:w="0" w:type="auto"/>
          </w:tcPr>
          <w:p w14:paraId="7C6FDCE5"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Year</w:t>
            </w:r>
          </w:p>
        </w:tc>
        <w:tc>
          <w:tcPr>
            <w:tcW w:w="0" w:type="auto"/>
          </w:tcPr>
          <w:p w14:paraId="6A7A2C3C"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Total</w:t>
            </w:r>
          </w:p>
        </w:tc>
        <w:tc>
          <w:tcPr>
            <w:tcW w:w="0" w:type="auto"/>
          </w:tcPr>
          <w:p w14:paraId="6BFFDB20" w14:textId="77777777" w:rsidR="0085280A" w:rsidRPr="00EF7064" w:rsidRDefault="00EF7064">
            <w:pPr>
              <w:pStyle w:val="Compact"/>
              <w:jc w:val="right"/>
              <w:rPr>
                <w:rFonts w:ascii="Times New Roman" w:hAnsi="Times New Roman" w:cs="Times New Roman"/>
                <w:sz w:val="20"/>
                <w:szCs w:val="20"/>
              </w:rPr>
            </w:pPr>
            <w:r w:rsidRPr="00EF7064">
              <w:rPr>
                <w:rFonts w:ascii="Times New Roman" w:hAnsi="Times New Roman" w:cs="Times New Roman"/>
                <w:sz w:val="20"/>
                <w:szCs w:val="20"/>
              </w:rPr>
              <w:t>CV (Total</w:t>
            </w:r>
            <w:r w:rsidR="003B007E" w:rsidRPr="00EF7064">
              <w:rPr>
                <w:rFonts w:ascii="Times New Roman" w:hAnsi="Times New Roman" w:cs="Times New Roman"/>
                <w:sz w:val="20"/>
                <w:szCs w:val="20"/>
              </w:rPr>
              <w:t>)</w:t>
            </w:r>
          </w:p>
        </w:tc>
        <w:tc>
          <w:tcPr>
            <w:tcW w:w="0" w:type="auto"/>
          </w:tcPr>
          <w:p w14:paraId="518658F4"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Biomass (AI)</w:t>
            </w:r>
          </w:p>
        </w:tc>
        <w:tc>
          <w:tcPr>
            <w:tcW w:w="0" w:type="auto"/>
          </w:tcPr>
          <w:p w14:paraId="2A0F6C12"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CV (AI)</w:t>
            </w:r>
          </w:p>
        </w:tc>
        <w:tc>
          <w:tcPr>
            <w:tcW w:w="0" w:type="auto"/>
          </w:tcPr>
          <w:p w14:paraId="2CB1C9CE"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Biomass (EBS, all)</w:t>
            </w:r>
          </w:p>
        </w:tc>
        <w:tc>
          <w:tcPr>
            <w:tcW w:w="0" w:type="auto"/>
          </w:tcPr>
          <w:p w14:paraId="3B97A074"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CV (EBS, all)</w:t>
            </w:r>
          </w:p>
        </w:tc>
        <w:tc>
          <w:tcPr>
            <w:tcW w:w="0" w:type="auto"/>
          </w:tcPr>
          <w:p w14:paraId="42F359F5"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Biomass (EBS, flathead)</w:t>
            </w:r>
          </w:p>
        </w:tc>
        <w:tc>
          <w:tcPr>
            <w:tcW w:w="0" w:type="auto"/>
          </w:tcPr>
          <w:p w14:paraId="0CCEE15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CV (EBS, flathead)</w:t>
            </w:r>
          </w:p>
        </w:tc>
        <w:tc>
          <w:tcPr>
            <w:tcW w:w="0" w:type="auto"/>
          </w:tcPr>
          <w:p w14:paraId="77A7E8E6"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Biomass (EBS, Bering Flounder)</w:t>
            </w:r>
          </w:p>
        </w:tc>
        <w:tc>
          <w:tcPr>
            <w:tcW w:w="0" w:type="auto"/>
          </w:tcPr>
          <w:p w14:paraId="7F9EAA06"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CV (EBS, Bering Flounder)</w:t>
            </w:r>
          </w:p>
        </w:tc>
      </w:tr>
      <w:tr w:rsidR="0085280A" w:rsidRPr="00EF7064" w14:paraId="54E628D7" w14:textId="77777777">
        <w:tc>
          <w:tcPr>
            <w:tcW w:w="0" w:type="auto"/>
          </w:tcPr>
          <w:p w14:paraId="2D0841D9"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1982</w:t>
            </w:r>
          </w:p>
        </w:tc>
        <w:tc>
          <w:tcPr>
            <w:tcW w:w="0" w:type="auto"/>
          </w:tcPr>
          <w:p w14:paraId="30D2F959"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194,495</w:t>
            </w:r>
          </w:p>
        </w:tc>
        <w:tc>
          <w:tcPr>
            <w:tcW w:w="0" w:type="auto"/>
          </w:tcPr>
          <w:p w14:paraId="28B4AB2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36175050" w14:textId="77777777" w:rsidR="0085280A" w:rsidRPr="00EF7064" w:rsidRDefault="0085280A">
            <w:pPr>
              <w:pStyle w:val="Compact"/>
              <w:rPr>
                <w:rFonts w:ascii="Times New Roman" w:hAnsi="Times New Roman" w:cs="Times New Roman"/>
                <w:sz w:val="20"/>
                <w:szCs w:val="20"/>
              </w:rPr>
            </w:pPr>
          </w:p>
        </w:tc>
        <w:tc>
          <w:tcPr>
            <w:tcW w:w="0" w:type="auto"/>
          </w:tcPr>
          <w:p w14:paraId="3770CFAD" w14:textId="77777777" w:rsidR="0085280A" w:rsidRPr="00EF7064" w:rsidRDefault="0085280A">
            <w:pPr>
              <w:pStyle w:val="Compact"/>
              <w:rPr>
                <w:rFonts w:ascii="Times New Roman" w:hAnsi="Times New Roman" w:cs="Times New Roman"/>
                <w:sz w:val="20"/>
                <w:szCs w:val="20"/>
              </w:rPr>
            </w:pPr>
          </w:p>
        </w:tc>
        <w:tc>
          <w:tcPr>
            <w:tcW w:w="0" w:type="auto"/>
          </w:tcPr>
          <w:p w14:paraId="7DDBE5AD"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191,343</w:t>
            </w:r>
          </w:p>
        </w:tc>
        <w:tc>
          <w:tcPr>
            <w:tcW w:w="0" w:type="auto"/>
          </w:tcPr>
          <w:p w14:paraId="78072923"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45C21754"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191,343</w:t>
            </w:r>
          </w:p>
        </w:tc>
        <w:tc>
          <w:tcPr>
            <w:tcW w:w="0" w:type="auto"/>
          </w:tcPr>
          <w:p w14:paraId="4205D5D8"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74E9A19F"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w:t>
            </w:r>
          </w:p>
        </w:tc>
        <w:tc>
          <w:tcPr>
            <w:tcW w:w="0" w:type="auto"/>
          </w:tcPr>
          <w:p w14:paraId="41EA4F04" w14:textId="77777777" w:rsidR="0085280A" w:rsidRPr="00EF7064" w:rsidRDefault="0085280A">
            <w:pPr>
              <w:pStyle w:val="Compact"/>
              <w:rPr>
                <w:rFonts w:ascii="Times New Roman" w:hAnsi="Times New Roman" w:cs="Times New Roman"/>
                <w:sz w:val="20"/>
                <w:szCs w:val="20"/>
              </w:rPr>
            </w:pPr>
          </w:p>
        </w:tc>
      </w:tr>
      <w:tr w:rsidR="0085280A" w:rsidRPr="00EF7064" w14:paraId="757C1F3D" w14:textId="77777777">
        <w:tc>
          <w:tcPr>
            <w:tcW w:w="0" w:type="auto"/>
          </w:tcPr>
          <w:p w14:paraId="1CB99886"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1983</w:t>
            </w:r>
          </w:p>
        </w:tc>
        <w:tc>
          <w:tcPr>
            <w:tcW w:w="0" w:type="auto"/>
          </w:tcPr>
          <w:p w14:paraId="171D0D0C"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271,475</w:t>
            </w:r>
          </w:p>
        </w:tc>
        <w:tc>
          <w:tcPr>
            <w:tcW w:w="0" w:type="auto"/>
          </w:tcPr>
          <w:p w14:paraId="508A39F5"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0.10</w:t>
            </w:r>
          </w:p>
        </w:tc>
        <w:tc>
          <w:tcPr>
            <w:tcW w:w="0" w:type="auto"/>
          </w:tcPr>
          <w:p w14:paraId="61DE5979"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1213</w:t>
            </w:r>
          </w:p>
        </w:tc>
        <w:tc>
          <w:tcPr>
            <w:tcW w:w="0" w:type="auto"/>
          </w:tcPr>
          <w:p w14:paraId="2A1B5F42"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0.19</w:t>
            </w:r>
          </w:p>
        </w:tc>
        <w:tc>
          <w:tcPr>
            <w:tcW w:w="0" w:type="auto"/>
          </w:tcPr>
          <w:p w14:paraId="77223AD1"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270,262</w:t>
            </w:r>
          </w:p>
        </w:tc>
        <w:tc>
          <w:tcPr>
            <w:tcW w:w="0" w:type="auto"/>
          </w:tcPr>
          <w:p w14:paraId="77376DF1"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0.10</w:t>
            </w:r>
          </w:p>
        </w:tc>
        <w:tc>
          <w:tcPr>
            <w:tcW w:w="0" w:type="auto"/>
          </w:tcPr>
          <w:p w14:paraId="2481A6DF"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251,978</w:t>
            </w:r>
          </w:p>
        </w:tc>
        <w:tc>
          <w:tcPr>
            <w:tcW w:w="0" w:type="auto"/>
          </w:tcPr>
          <w:p w14:paraId="1CEB7748"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0.11</w:t>
            </w:r>
          </w:p>
        </w:tc>
        <w:tc>
          <w:tcPr>
            <w:tcW w:w="0" w:type="auto"/>
          </w:tcPr>
          <w:p w14:paraId="104BB676"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18,283</w:t>
            </w:r>
          </w:p>
        </w:tc>
        <w:tc>
          <w:tcPr>
            <w:tcW w:w="0" w:type="auto"/>
          </w:tcPr>
          <w:p w14:paraId="43A39446"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w:t>
            </w:r>
          </w:p>
        </w:tc>
      </w:tr>
      <w:tr w:rsidR="0085280A" w:rsidRPr="00EF7064" w14:paraId="26C9958B" w14:textId="77777777">
        <w:tc>
          <w:tcPr>
            <w:tcW w:w="0" w:type="auto"/>
          </w:tcPr>
          <w:p w14:paraId="35C750E3"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1984</w:t>
            </w:r>
          </w:p>
        </w:tc>
        <w:tc>
          <w:tcPr>
            <w:tcW w:w="0" w:type="auto"/>
          </w:tcPr>
          <w:p w14:paraId="3A76D355"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289,521</w:t>
            </w:r>
          </w:p>
        </w:tc>
        <w:tc>
          <w:tcPr>
            <w:tcW w:w="0" w:type="auto"/>
          </w:tcPr>
          <w:p w14:paraId="7B962690"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14:paraId="4A52557A" w14:textId="77777777" w:rsidR="0085280A" w:rsidRPr="00EF7064" w:rsidRDefault="0085280A">
            <w:pPr>
              <w:pStyle w:val="Compact"/>
              <w:rPr>
                <w:rFonts w:ascii="Times New Roman" w:hAnsi="Times New Roman" w:cs="Times New Roman"/>
                <w:sz w:val="20"/>
                <w:szCs w:val="20"/>
              </w:rPr>
            </w:pPr>
          </w:p>
        </w:tc>
        <w:tc>
          <w:tcPr>
            <w:tcW w:w="0" w:type="auto"/>
          </w:tcPr>
          <w:p w14:paraId="53A60A34" w14:textId="77777777" w:rsidR="0085280A" w:rsidRPr="00EF7064" w:rsidRDefault="0085280A">
            <w:pPr>
              <w:pStyle w:val="Compact"/>
              <w:rPr>
                <w:rFonts w:ascii="Times New Roman" w:hAnsi="Times New Roman" w:cs="Times New Roman"/>
                <w:sz w:val="20"/>
                <w:szCs w:val="20"/>
              </w:rPr>
            </w:pPr>
          </w:p>
        </w:tc>
        <w:tc>
          <w:tcPr>
            <w:tcW w:w="0" w:type="auto"/>
          </w:tcPr>
          <w:p w14:paraId="23E24169"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284,782</w:t>
            </w:r>
          </w:p>
        </w:tc>
        <w:tc>
          <w:tcPr>
            <w:tcW w:w="0" w:type="auto"/>
          </w:tcPr>
          <w:p w14:paraId="39F42EC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14:paraId="67B3C675"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269,777</w:t>
            </w:r>
          </w:p>
        </w:tc>
        <w:tc>
          <w:tcPr>
            <w:tcW w:w="0" w:type="auto"/>
          </w:tcPr>
          <w:p w14:paraId="76D176D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5CC98F2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15,005</w:t>
            </w:r>
          </w:p>
        </w:tc>
        <w:tc>
          <w:tcPr>
            <w:tcW w:w="0" w:type="auto"/>
          </w:tcPr>
          <w:p w14:paraId="3B8635C5"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0.21</w:t>
            </w:r>
          </w:p>
        </w:tc>
      </w:tr>
      <w:tr w:rsidR="0085280A" w:rsidRPr="00EF7064" w14:paraId="7CD5319B" w14:textId="77777777">
        <w:tc>
          <w:tcPr>
            <w:tcW w:w="0" w:type="auto"/>
          </w:tcPr>
          <w:p w14:paraId="1E7ABA35"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1985</w:t>
            </w:r>
          </w:p>
        </w:tc>
        <w:tc>
          <w:tcPr>
            <w:tcW w:w="0" w:type="auto"/>
          </w:tcPr>
          <w:p w14:paraId="65464C62"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269,266</w:t>
            </w:r>
          </w:p>
        </w:tc>
        <w:tc>
          <w:tcPr>
            <w:tcW w:w="0" w:type="auto"/>
          </w:tcPr>
          <w:p w14:paraId="54ED303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0.07</w:t>
            </w:r>
          </w:p>
        </w:tc>
        <w:tc>
          <w:tcPr>
            <w:tcW w:w="0" w:type="auto"/>
          </w:tcPr>
          <w:p w14:paraId="2A601F1A" w14:textId="77777777" w:rsidR="0085280A" w:rsidRPr="00EF7064" w:rsidRDefault="0085280A">
            <w:pPr>
              <w:pStyle w:val="Compact"/>
              <w:rPr>
                <w:rFonts w:ascii="Times New Roman" w:hAnsi="Times New Roman" w:cs="Times New Roman"/>
                <w:sz w:val="20"/>
                <w:szCs w:val="20"/>
              </w:rPr>
            </w:pPr>
          </w:p>
        </w:tc>
        <w:tc>
          <w:tcPr>
            <w:tcW w:w="0" w:type="auto"/>
          </w:tcPr>
          <w:p w14:paraId="4495EFDA" w14:textId="77777777" w:rsidR="0085280A" w:rsidRPr="00EF7064" w:rsidRDefault="0085280A">
            <w:pPr>
              <w:pStyle w:val="Compact"/>
              <w:rPr>
                <w:rFonts w:ascii="Times New Roman" w:hAnsi="Times New Roman" w:cs="Times New Roman"/>
                <w:sz w:val="20"/>
                <w:szCs w:val="20"/>
              </w:rPr>
            </w:pPr>
          </w:p>
        </w:tc>
        <w:tc>
          <w:tcPr>
            <w:tcW w:w="0" w:type="auto"/>
          </w:tcPr>
          <w:p w14:paraId="471F5C01"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264,865</w:t>
            </w:r>
          </w:p>
        </w:tc>
        <w:tc>
          <w:tcPr>
            <w:tcW w:w="0" w:type="auto"/>
          </w:tcPr>
          <w:p w14:paraId="19197C17"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0.07</w:t>
            </w:r>
          </w:p>
        </w:tc>
        <w:tc>
          <w:tcPr>
            <w:tcW w:w="0" w:type="auto"/>
          </w:tcPr>
          <w:p w14:paraId="01BA3D26"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251,534</w:t>
            </w:r>
          </w:p>
        </w:tc>
        <w:tc>
          <w:tcPr>
            <w:tcW w:w="0" w:type="auto"/>
          </w:tcPr>
          <w:p w14:paraId="60C89685"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14:paraId="0A43639C"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13,332</w:t>
            </w:r>
          </w:p>
        </w:tc>
        <w:tc>
          <w:tcPr>
            <w:tcW w:w="0" w:type="auto"/>
          </w:tcPr>
          <w:p w14:paraId="56510261"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0.12</w:t>
            </w:r>
          </w:p>
        </w:tc>
      </w:tr>
      <w:tr w:rsidR="0085280A" w:rsidRPr="00EF7064" w14:paraId="696DE777" w14:textId="77777777">
        <w:tc>
          <w:tcPr>
            <w:tcW w:w="0" w:type="auto"/>
          </w:tcPr>
          <w:p w14:paraId="19DCF681"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1986</w:t>
            </w:r>
          </w:p>
        </w:tc>
        <w:tc>
          <w:tcPr>
            <w:tcW w:w="0" w:type="auto"/>
          </w:tcPr>
          <w:p w14:paraId="4CE97B9E"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362,170</w:t>
            </w:r>
          </w:p>
        </w:tc>
        <w:tc>
          <w:tcPr>
            <w:tcW w:w="0" w:type="auto"/>
          </w:tcPr>
          <w:p w14:paraId="3438448D"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6DAA9B21"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5245</w:t>
            </w:r>
          </w:p>
        </w:tc>
        <w:tc>
          <w:tcPr>
            <w:tcW w:w="0" w:type="auto"/>
          </w:tcPr>
          <w:p w14:paraId="450E2CE3"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0.16</w:t>
            </w:r>
          </w:p>
        </w:tc>
        <w:tc>
          <w:tcPr>
            <w:tcW w:w="0" w:type="auto"/>
          </w:tcPr>
          <w:p w14:paraId="4BDCC985"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356,925</w:t>
            </w:r>
          </w:p>
        </w:tc>
        <w:tc>
          <w:tcPr>
            <w:tcW w:w="0" w:type="auto"/>
          </w:tcPr>
          <w:p w14:paraId="702BD0F9"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5BFCE29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343,011</w:t>
            </w:r>
          </w:p>
        </w:tc>
        <w:tc>
          <w:tcPr>
            <w:tcW w:w="0" w:type="auto"/>
          </w:tcPr>
          <w:p w14:paraId="0F8E41C8"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5F7E5797"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13,914</w:t>
            </w:r>
          </w:p>
        </w:tc>
        <w:tc>
          <w:tcPr>
            <w:tcW w:w="0" w:type="auto"/>
          </w:tcPr>
          <w:p w14:paraId="0CF33611"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0.17</w:t>
            </w:r>
          </w:p>
        </w:tc>
      </w:tr>
      <w:tr w:rsidR="0085280A" w:rsidRPr="00EF7064" w14:paraId="298D3F3D" w14:textId="77777777">
        <w:tc>
          <w:tcPr>
            <w:tcW w:w="0" w:type="auto"/>
          </w:tcPr>
          <w:p w14:paraId="3855B066"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1987</w:t>
            </w:r>
          </w:p>
        </w:tc>
        <w:tc>
          <w:tcPr>
            <w:tcW w:w="0" w:type="auto"/>
          </w:tcPr>
          <w:p w14:paraId="4A5D0FAC"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399,227</w:t>
            </w:r>
          </w:p>
        </w:tc>
        <w:tc>
          <w:tcPr>
            <w:tcW w:w="0" w:type="auto"/>
          </w:tcPr>
          <w:p w14:paraId="6F2F126C"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7BE2AA5F" w14:textId="77777777" w:rsidR="0085280A" w:rsidRPr="00EF7064" w:rsidRDefault="0085280A">
            <w:pPr>
              <w:pStyle w:val="Compact"/>
              <w:rPr>
                <w:rFonts w:ascii="Times New Roman" w:hAnsi="Times New Roman" w:cs="Times New Roman"/>
                <w:sz w:val="20"/>
                <w:szCs w:val="20"/>
              </w:rPr>
            </w:pPr>
          </w:p>
        </w:tc>
        <w:tc>
          <w:tcPr>
            <w:tcW w:w="0" w:type="auto"/>
          </w:tcPr>
          <w:p w14:paraId="41AF0981" w14:textId="77777777" w:rsidR="0085280A" w:rsidRPr="00EF7064" w:rsidRDefault="0085280A">
            <w:pPr>
              <w:pStyle w:val="Compact"/>
              <w:rPr>
                <w:rFonts w:ascii="Times New Roman" w:hAnsi="Times New Roman" w:cs="Times New Roman"/>
                <w:sz w:val="20"/>
                <w:szCs w:val="20"/>
              </w:rPr>
            </w:pPr>
          </w:p>
        </w:tc>
        <w:tc>
          <w:tcPr>
            <w:tcW w:w="0" w:type="auto"/>
          </w:tcPr>
          <w:p w14:paraId="730C719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392,657</w:t>
            </w:r>
          </w:p>
        </w:tc>
        <w:tc>
          <w:tcPr>
            <w:tcW w:w="0" w:type="auto"/>
          </w:tcPr>
          <w:p w14:paraId="3F6F15AF"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239FB46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378,525</w:t>
            </w:r>
          </w:p>
        </w:tc>
        <w:tc>
          <w:tcPr>
            <w:tcW w:w="0" w:type="auto"/>
          </w:tcPr>
          <w:p w14:paraId="40D9182E"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0.10</w:t>
            </w:r>
          </w:p>
        </w:tc>
        <w:tc>
          <w:tcPr>
            <w:tcW w:w="0" w:type="auto"/>
          </w:tcPr>
          <w:p w14:paraId="63817619"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14,132</w:t>
            </w:r>
          </w:p>
        </w:tc>
        <w:tc>
          <w:tcPr>
            <w:tcW w:w="0" w:type="auto"/>
          </w:tcPr>
          <w:p w14:paraId="789C91AB"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0.14</w:t>
            </w:r>
          </w:p>
        </w:tc>
      </w:tr>
      <w:tr w:rsidR="0085280A" w:rsidRPr="00EF7064" w14:paraId="1F9EA5B8" w14:textId="77777777">
        <w:tc>
          <w:tcPr>
            <w:tcW w:w="0" w:type="auto"/>
          </w:tcPr>
          <w:p w14:paraId="2ABFD337"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1988</w:t>
            </w:r>
          </w:p>
        </w:tc>
        <w:tc>
          <w:tcPr>
            <w:tcW w:w="0" w:type="auto"/>
          </w:tcPr>
          <w:p w14:paraId="1C16A678"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569,809</w:t>
            </w:r>
          </w:p>
        </w:tc>
        <w:tc>
          <w:tcPr>
            <w:tcW w:w="0" w:type="auto"/>
          </w:tcPr>
          <w:p w14:paraId="2BFD19FE"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27DAFB4B" w14:textId="77777777" w:rsidR="0085280A" w:rsidRPr="00EF7064" w:rsidRDefault="0085280A">
            <w:pPr>
              <w:pStyle w:val="Compact"/>
              <w:rPr>
                <w:rFonts w:ascii="Times New Roman" w:hAnsi="Times New Roman" w:cs="Times New Roman"/>
                <w:sz w:val="20"/>
                <w:szCs w:val="20"/>
              </w:rPr>
            </w:pPr>
          </w:p>
        </w:tc>
        <w:tc>
          <w:tcPr>
            <w:tcW w:w="0" w:type="auto"/>
          </w:tcPr>
          <w:p w14:paraId="16E733CE" w14:textId="77777777" w:rsidR="0085280A" w:rsidRPr="00EF7064" w:rsidRDefault="0085280A">
            <w:pPr>
              <w:pStyle w:val="Compact"/>
              <w:rPr>
                <w:rFonts w:ascii="Times New Roman" w:hAnsi="Times New Roman" w:cs="Times New Roman"/>
                <w:sz w:val="20"/>
                <w:szCs w:val="20"/>
              </w:rPr>
            </w:pPr>
          </w:p>
        </w:tc>
        <w:tc>
          <w:tcPr>
            <w:tcW w:w="0" w:type="auto"/>
          </w:tcPr>
          <w:p w14:paraId="3EBB2B38"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560,392</w:t>
            </w:r>
          </w:p>
        </w:tc>
        <w:tc>
          <w:tcPr>
            <w:tcW w:w="0" w:type="auto"/>
          </w:tcPr>
          <w:p w14:paraId="2D75E4D4"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1ED8588F"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537,372</w:t>
            </w:r>
          </w:p>
        </w:tc>
        <w:tc>
          <w:tcPr>
            <w:tcW w:w="0" w:type="auto"/>
          </w:tcPr>
          <w:p w14:paraId="6CCA1A9F"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206C3A34"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23,020</w:t>
            </w:r>
          </w:p>
        </w:tc>
        <w:tc>
          <w:tcPr>
            <w:tcW w:w="0" w:type="auto"/>
          </w:tcPr>
          <w:p w14:paraId="73019ADB"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0.22</w:t>
            </w:r>
          </w:p>
        </w:tc>
      </w:tr>
      <w:tr w:rsidR="0085280A" w:rsidRPr="00EF7064" w14:paraId="6AE879BC" w14:textId="77777777">
        <w:tc>
          <w:tcPr>
            <w:tcW w:w="0" w:type="auto"/>
          </w:tcPr>
          <w:p w14:paraId="24483586"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1989</w:t>
            </w:r>
          </w:p>
        </w:tc>
        <w:tc>
          <w:tcPr>
            <w:tcW w:w="0" w:type="auto"/>
          </w:tcPr>
          <w:p w14:paraId="013A1992"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528,394</w:t>
            </w:r>
          </w:p>
        </w:tc>
        <w:tc>
          <w:tcPr>
            <w:tcW w:w="0" w:type="auto"/>
          </w:tcPr>
          <w:p w14:paraId="2CF398E2"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14:paraId="183CDB57" w14:textId="77777777" w:rsidR="0085280A" w:rsidRPr="00EF7064" w:rsidRDefault="0085280A">
            <w:pPr>
              <w:pStyle w:val="Compact"/>
              <w:rPr>
                <w:rFonts w:ascii="Times New Roman" w:hAnsi="Times New Roman" w:cs="Times New Roman"/>
                <w:sz w:val="20"/>
                <w:szCs w:val="20"/>
              </w:rPr>
            </w:pPr>
          </w:p>
        </w:tc>
        <w:tc>
          <w:tcPr>
            <w:tcW w:w="0" w:type="auto"/>
          </w:tcPr>
          <w:p w14:paraId="71B75149" w14:textId="77777777" w:rsidR="0085280A" w:rsidRPr="00EF7064" w:rsidRDefault="0085280A">
            <w:pPr>
              <w:pStyle w:val="Compact"/>
              <w:rPr>
                <w:rFonts w:ascii="Times New Roman" w:hAnsi="Times New Roman" w:cs="Times New Roman"/>
                <w:sz w:val="20"/>
                <w:szCs w:val="20"/>
              </w:rPr>
            </w:pPr>
          </w:p>
        </w:tc>
        <w:tc>
          <w:tcPr>
            <w:tcW w:w="0" w:type="auto"/>
          </w:tcPr>
          <w:p w14:paraId="20B65A51"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519,668</w:t>
            </w:r>
          </w:p>
        </w:tc>
        <w:tc>
          <w:tcPr>
            <w:tcW w:w="0" w:type="auto"/>
          </w:tcPr>
          <w:p w14:paraId="0EB389CE"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14:paraId="18BA560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500,932</w:t>
            </w:r>
          </w:p>
        </w:tc>
        <w:tc>
          <w:tcPr>
            <w:tcW w:w="0" w:type="auto"/>
          </w:tcPr>
          <w:p w14:paraId="3F838BEF"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349C228C"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18,737</w:t>
            </w:r>
          </w:p>
        </w:tc>
        <w:tc>
          <w:tcPr>
            <w:tcW w:w="0" w:type="auto"/>
          </w:tcPr>
          <w:p w14:paraId="64E61CB7"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w:t>
            </w:r>
          </w:p>
        </w:tc>
      </w:tr>
      <w:tr w:rsidR="0085280A" w:rsidRPr="00EF7064" w14:paraId="4A27928E" w14:textId="77777777">
        <w:tc>
          <w:tcPr>
            <w:tcW w:w="0" w:type="auto"/>
          </w:tcPr>
          <w:p w14:paraId="739318A8"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1990</w:t>
            </w:r>
          </w:p>
        </w:tc>
        <w:tc>
          <w:tcPr>
            <w:tcW w:w="0" w:type="auto"/>
          </w:tcPr>
          <w:p w14:paraId="6D25CC81"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601,749</w:t>
            </w:r>
          </w:p>
        </w:tc>
        <w:tc>
          <w:tcPr>
            <w:tcW w:w="0" w:type="auto"/>
          </w:tcPr>
          <w:p w14:paraId="5E236B38"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0FD53503" w14:textId="77777777" w:rsidR="0085280A" w:rsidRPr="00EF7064" w:rsidRDefault="0085280A">
            <w:pPr>
              <w:pStyle w:val="Compact"/>
              <w:rPr>
                <w:rFonts w:ascii="Times New Roman" w:hAnsi="Times New Roman" w:cs="Times New Roman"/>
                <w:sz w:val="20"/>
                <w:szCs w:val="20"/>
              </w:rPr>
            </w:pPr>
          </w:p>
        </w:tc>
        <w:tc>
          <w:tcPr>
            <w:tcW w:w="0" w:type="auto"/>
          </w:tcPr>
          <w:p w14:paraId="015F7CA0" w14:textId="77777777" w:rsidR="0085280A" w:rsidRPr="00EF7064" w:rsidRDefault="0085280A">
            <w:pPr>
              <w:pStyle w:val="Compact"/>
              <w:rPr>
                <w:rFonts w:ascii="Times New Roman" w:hAnsi="Times New Roman" w:cs="Times New Roman"/>
                <w:sz w:val="20"/>
                <w:szCs w:val="20"/>
              </w:rPr>
            </w:pPr>
          </w:p>
        </w:tc>
        <w:tc>
          <w:tcPr>
            <w:tcW w:w="0" w:type="auto"/>
          </w:tcPr>
          <w:p w14:paraId="473CB302"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591,798</w:t>
            </w:r>
          </w:p>
        </w:tc>
        <w:tc>
          <w:tcPr>
            <w:tcW w:w="0" w:type="auto"/>
          </w:tcPr>
          <w:p w14:paraId="7EAC25FF"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2D3A9DE0"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572,543</w:t>
            </w:r>
          </w:p>
        </w:tc>
        <w:tc>
          <w:tcPr>
            <w:tcW w:w="0" w:type="auto"/>
          </w:tcPr>
          <w:p w14:paraId="3CC76621"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48A5CBF7"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19,256</w:t>
            </w:r>
          </w:p>
        </w:tc>
        <w:tc>
          <w:tcPr>
            <w:tcW w:w="0" w:type="auto"/>
          </w:tcPr>
          <w:p w14:paraId="1B8EA39E"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0.15</w:t>
            </w:r>
          </w:p>
        </w:tc>
      </w:tr>
      <w:tr w:rsidR="0085280A" w:rsidRPr="00EF7064" w14:paraId="459F1006" w14:textId="77777777">
        <w:tc>
          <w:tcPr>
            <w:tcW w:w="0" w:type="auto"/>
          </w:tcPr>
          <w:p w14:paraId="6B2E273A"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1991</w:t>
            </w:r>
          </w:p>
        </w:tc>
        <w:tc>
          <w:tcPr>
            <w:tcW w:w="0" w:type="auto"/>
          </w:tcPr>
          <w:p w14:paraId="64A3CD83"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552,288</w:t>
            </w:r>
          </w:p>
        </w:tc>
        <w:tc>
          <w:tcPr>
            <w:tcW w:w="0" w:type="auto"/>
          </w:tcPr>
          <w:p w14:paraId="7B0FF4B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14:paraId="2E2C711E"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6939</w:t>
            </w:r>
          </w:p>
        </w:tc>
        <w:tc>
          <w:tcPr>
            <w:tcW w:w="0" w:type="auto"/>
          </w:tcPr>
          <w:p w14:paraId="79FC54F3"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w:t>
            </w:r>
          </w:p>
        </w:tc>
        <w:tc>
          <w:tcPr>
            <w:tcW w:w="0" w:type="auto"/>
          </w:tcPr>
          <w:p w14:paraId="6053F24D"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545,349</w:t>
            </w:r>
          </w:p>
        </w:tc>
        <w:tc>
          <w:tcPr>
            <w:tcW w:w="0" w:type="auto"/>
          </w:tcPr>
          <w:p w14:paraId="0F834FE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14:paraId="3B9D729D"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517,825</w:t>
            </w:r>
          </w:p>
        </w:tc>
        <w:tc>
          <w:tcPr>
            <w:tcW w:w="0" w:type="auto"/>
          </w:tcPr>
          <w:p w14:paraId="2242CA21"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14:paraId="77510656"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27,524</w:t>
            </w:r>
          </w:p>
        </w:tc>
        <w:tc>
          <w:tcPr>
            <w:tcW w:w="0" w:type="auto"/>
          </w:tcPr>
          <w:p w14:paraId="7A6D13D7"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0.22</w:t>
            </w:r>
          </w:p>
        </w:tc>
      </w:tr>
      <w:tr w:rsidR="0085280A" w:rsidRPr="00EF7064" w14:paraId="1442FBD7" w14:textId="77777777">
        <w:tc>
          <w:tcPr>
            <w:tcW w:w="0" w:type="auto"/>
          </w:tcPr>
          <w:p w14:paraId="023685D5"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1992</w:t>
            </w:r>
          </w:p>
        </w:tc>
        <w:tc>
          <w:tcPr>
            <w:tcW w:w="0" w:type="auto"/>
          </w:tcPr>
          <w:p w14:paraId="00B8F315"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626,811</w:t>
            </w:r>
          </w:p>
        </w:tc>
        <w:tc>
          <w:tcPr>
            <w:tcW w:w="0" w:type="auto"/>
          </w:tcPr>
          <w:p w14:paraId="525210AC"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0.10</w:t>
            </w:r>
          </w:p>
        </w:tc>
        <w:tc>
          <w:tcPr>
            <w:tcW w:w="0" w:type="auto"/>
          </w:tcPr>
          <w:p w14:paraId="31566F1F" w14:textId="77777777" w:rsidR="0085280A" w:rsidRPr="00EF7064" w:rsidRDefault="0085280A">
            <w:pPr>
              <w:pStyle w:val="Compact"/>
              <w:rPr>
                <w:rFonts w:ascii="Times New Roman" w:hAnsi="Times New Roman" w:cs="Times New Roman"/>
                <w:sz w:val="20"/>
                <w:szCs w:val="20"/>
              </w:rPr>
            </w:pPr>
          </w:p>
        </w:tc>
        <w:tc>
          <w:tcPr>
            <w:tcW w:w="0" w:type="auto"/>
          </w:tcPr>
          <w:p w14:paraId="5BF1BA6C" w14:textId="77777777" w:rsidR="0085280A" w:rsidRPr="00EF7064" w:rsidRDefault="0085280A">
            <w:pPr>
              <w:pStyle w:val="Compact"/>
              <w:rPr>
                <w:rFonts w:ascii="Times New Roman" w:hAnsi="Times New Roman" w:cs="Times New Roman"/>
                <w:sz w:val="20"/>
                <w:szCs w:val="20"/>
              </w:rPr>
            </w:pPr>
          </w:p>
        </w:tc>
        <w:tc>
          <w:tcPr>
            <w:tcW w:w="0" w:type="auto"/>
          </w:tcPr>
          <w:p w14:paraId="6389A9F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616,443</w:t>
            </w:r>
          </w:p>
        </w:tc>
        <w:tc>
          <w:tcPr>
            <w:tcW w:w="0" w:type="auto"/>
          </w:tcPr>
          <w:p w14:paraId="334AFFD7"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0.10</w:t>
            </w:r>
          </w:p>
        </w:tc>
        <w:tc>
          <w:tcPr>
            <w:tcW w:w="0" w:type="auto"/>
          </w:tcPr>
          <w:p w14:paraId="5F45A608"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601,311</w:t>
            </w:r>
          </w:p>
        </w:tc>
        <w:tc>
          <w:tcPr>
            <w:tcW w:w="0" w:type="auto"/>
          </w:tcPr>
          <w:p w14:paraId="0DFF7353"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0.11</w:t>
            </w:r>
          </w:p>
        </w:tc>
        <w:tc>
          <w:tcPr>
            <w:tcW w:w="0" w:type="auto"/>
          </w:tcPr>
          <w:p w14:paraId="1BF7F8A4"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15,131</w:t>
            </w:r>
          </w:p>
        </w:tc>
        <w:tc>
          <w:tcPr>
            <w:tcW w:w="0" w:type="auto"/>
          </w:tcPr>
          <w:p w14:paraId="130A7BFB"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0.21</w:t>
            </w:r>
          </w:p>
        </w:tc>
      </w:tr>
      <w:tr w:rsidR="0085280A" w:rsidRPr="00EF7064" w14:paraId="7CC54B11" w14:textId="77777777">
        <w:tc>
          <w:tcPr>
            <w:tcW w:w="0" w:type="auto"/>
          </w:tcPr>
          <w:p w14:paraId="68C42EA9"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1993</w:t>
            </w:r>
          </w:p>
        </w:tc>
        <w:tc>
          <w:tcPr>
            <w:tcW w:w="0" w:type="auto"/>
          </w:tcPr>
          <w:p w14:paraId="493EF524"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617,258</w:t>
            </w:r>
          </w:p>
        </w:tc>
        <w:tc>
          <w:tcPr>
            <w:tcW w:w="0" w:type="auto"/>
          </w:tcPr>
          <w:p w14:paraId="0F4F4790"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0.07</w:t>
            </w:r>
          </w:p>
        </w:tc>
        <w:tc>
          <w:tcPr>
            <w:tcW w:w="0" w:type="auto"/>
          </w:tcPr>
          <w:p w14:paraId="6F791ED9" w14:textId="77777777" w:rsidR="0085280A" w:rsidRPr="00EF7064" w:rsidRDefault="0085280A">
            <w:pPr>
              <w:pStyle w:val="Compact"/>
              <w:rPr>
                <w:rFonts w:ascii="Times New Roman" w:hAnsi="Times New Roman" w:cs="Times New Roman"/>
                <w:sz w:val="20"/>
                <w:szCs w:val="20"/>
              </w:rPr>
            </w:pPr>
          </w:p>
        </w:tc>
        <w:tc>
          <w:tcPr>
            <w:tcW w:w="0" w:type="auto"/>
          </w:tcPr>
          <w:p w14:paraId="14A16C3C" w14:textId="77777777" w:rsidR="0085280A" w:rsidRPr="00EF7064" w:rsidRDefault="0085280A">
            <w:pPr>
              <w:pStyle w:val="Compact"/>
              <w:rPr>
                <w:rFonts w:ascii="Times New Roman" w:hAnsi="Times New Roman" w:cs="Times New Roman"/>
                <w:sz w:val="20"/>
                <w:szCs w:val="20"/>
              </w:rPr>
            </w:pPr>
          </w:p>
        </w:tc>
        <w:tc>
          <w:tcPr>
            <w:tcW w:w="0" w:type="auto"/>
          </w:tcPr>
          <w:p w14:paraId="0FC207F3"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607,049</w:t>
            </w:r>
          </w:p>
        </w:tc>
        <w:tc>
          <w:tcPr>
            <w:tcW w:w="0" w:type="auto"/>
          </w:tcPr>
          <w:p w14:paraId="21B7BA10"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0.07</w:t>
            </w:r>
          </w:p>
        </w:tc>
        <w:tc>
          <w:tcPr>
            <w:tcW w:w="0" w:type="auto"/>
          </w:tcPr>
          <w:p w14:paraId="2069C7E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584,834</w:t>
            </w:r>
          </w:p>
        </w:tc>
        <w:tc>
          <w:tcPr>
            <w:tcW w:w="0" w:type="auto"/>
          </w:tcPr>
          <w:p w14:paraId="15271628"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0.07</w:t>
            </w:r>
          </w:p>
        </w:tc>
        <w:tc>
          <w:tcPr>
            <w:tcW w:w="0" w:type="auto"/>
          </w:tcPr>
          <w:p w14:paraId="1789AE36"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22,215</w:t>
            </w:r>
          </w:p>
        </w:tc>
        <w:tc>
          <w:tcPr>
            <w:tcW w:w="0" w:type="auto"/>
          </w:tcPr>
          <w:p w14:paraId="17ED1181"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0.21</w:t>
            </w:r>
          </w:p>
        </w:tc>
      </w:tr>
      <w:tr w:rsidR="0085280A" w:rsidRPr="00EF7064" w14:paraId="795D2110" w14:textId="77777777">
        <w:tc>
          <w:tcPr>
            <w:tcW w:w="0" w:type="auto"/>
          </w:tcPr>
          <w:p w14:paraId="37DDB6C6"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1994</w:t>
            </w:r>
          </w:p>
        </w:tc>
        <w:tc>
          <w:tcPr>
            <w:tcW w:w="0" w:type="auto"/>
          </w:tcPr>
          <w:p w14:paraId="4FB99D79"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699,446</w:t>
            </w:r>
          </w:p>
        </w:tc>
        <w:tc>
          <w:tcPr>
            <w:tcW w:w="0" w:type="auto"/>
          </w:tcPr>
          <w:p w14:paraId="1EDB191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0.07</w:t>
            </w:r>
          </w:p>
        </w:tc>
        <w:tc>
          <w:tcPr>
            <w:tcW w:w="0" w:type="auto"/>
          </w:tcPr>
          <w:p w14:paraId="565ED4BC"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9935</w:t>
            </w:r>
          </w:p>
        </w:tc>
        <w:tc>
          <w:tcPr>
            <w:tcW w:w="0" w:type="auto"/>
          </w:tcPr>
          <w:p w14:paraId="0F14056B"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0.22</w:t>
            </w:r>
          </w:p>
        </w:tc>
        <w:tc>
          <w:tcPr>
            <w:tcW w:w="0" w:type="auto"/>
          </w:tcPr>
          <w:p w14:paraId="0E209A8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689,511</w:t>
            </w:r>
          </w:p>
        </w:tc>
        <w:tc>
          <w:tcPr>
            <w:tcW w:w="0" w:type="auto"/>
          </w:tcPr>
          <w:p w14:paraId="13D54A3F"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0.07</w:t>
            </w:r>
          </w:p>
        </w:tc>
        <w:tc>
          <w:tcPr>
            <w:tcW w:w="0" w:type="auto"/>
          </w:tcPr>
          <w:p w14:paraId="788E0982"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663,853</w:t>
            </w:r>
          </w:p>
        </w:tc>
        <w:tc>
          <w:tcPr>
            <w:tcW w:w="0" w:type="auto"/>
          </w:tcPr>
          <w:p w14:paraId="7C0FAA06"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0.07</w:t>
            </w:r>
          </w:p>
        </w:tc>
        <w:tc>
          <w:tcPr>
            <w:tcW w:w="0" w:type="auto"/>
          </w:tcPr>
          <w:p w14:paraId="7FFA944C"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25,658</w:t>
            </w:r>
          </w:p>
        </w:tc>
        <w:tc>
          <w:tcPr>
            <w:tcW w:w="0" w:type="auto"/>
          </w:tcPr>
          <w:p w14:paraId="4B182C02"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0.19</w:t>
            </w:r>
          </w:p>
        </w:tc>
      </w:tr>
      <w:tr w:rsidR="0085280A" w:rsidRPr="00EF7064" w14:paraId="30C8CFD2" w14:textId="77777777">
        <w:tc>
          <w:tcPr>
            <w:tcW w:w="0" w:type="auto"/>
          </w:tcPr>
          <w:p w14:paraId="04CA68F0"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1995</w:t>
            </w:r>
          </w:p>
        </w:tc>
        <w:tc>
          <w:tcPr>
            <w:tcW w:w="0" w:type="auto"/>
          </w:tcPr>
          <w:p w14:paraId="6428780E"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603,875</w:t>
            </w:r>
          </w:p>
        </w:tc>
        <w:tc>
          <w:tcPr>
            <w:tcW w:w="0" w:type="auto"/>
          </w:tcPr>
          <w:p w14:paraId="7F92AC1D"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38E1DE7B" w14:textId="77777777" w:rsidR="0085280A" w:rsidRPr="00EF7064" w:rsidRDefault="0085280A">
            <w:pPr>
              <w:pStyle w:val="Compact"/>
              <w:rPr>
                <w:rFonts w:ascii="Times New Roman" w:hAnsi="Times New Roman" w:cs="Times New Roman"/>
                <w:sz w:val="20"/>
                <w:szCs w:val="20"/>
              </w:rPr>
            </w:pPr>
          </w:p>
        </w:tc>
        <w:tc>
          <w:tcPr>
            <w:tcW w:w="0" w:type="auto"/>
          </w:tcPr>
          <w:p w14:paraId="4C20D798" w14:textId="77777777" w:rsidR="0085280A" w:rsidRPr="00EF7064" w:rsidRDefault="0085280A">
            <w:pPr>
              <w:pStyle w:val="Compact"/>
              <w:rPr>
                <w:rFonts w:ascii="Times New Roman" w:hAnsi="Times New Roman" w:cs="Times New Roman"/>
                <w:sz w:val="20"/>
                <w:szCs w:val="20"/>
              </w:rPr>
            </w:pPr>
          </w:p>
        </w:tc>
        <w:tc>
          <w:tcPr>
            <w:tcW w:w="0" w:type="auto"/>
          </w:tcPr>
          <w:p w14:paraId="22FBC3ED"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593,889</w:t>
            </w:r>
          </w:p>
        </w:tc>
        <w:tc>
          <w:tcPr>
            <w:tcW w:w="0" w:type="auto"/>
          </w:tcPr>
          <w:p w14:paraId="2F982F8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7C64B62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578,457</w:t>
            </w:r>
          </w:p>
        </w:tc>
        <w:tc>
          <w:tcPr>
            <w:tcW w:w="0" w:type="auto"/>
          </w:tcPr>
          <w:p w14:paraId="3EAD852F"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21DB35C4"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15,432</w:t>
            </w:r>
          </w:p>
        </w:tc>
        <w:tc>
          <w:tcPr>
            <w:tcW w:w="0" w:type="auto"/>
          </w:tcPr>
          <w:p w14:paraId="71AA63F0"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0.18</w:t>
            </w:r>
          </w:p>
        </w:tc>
      </w:tr>
      <w:tr w:rsidR="0085280A" w:rsidRPr="00EF7064" w14:paraId="4E7B5C16" w14:textId="77777777">
        <w:tc>
          <w:tcPr>
            <w:tcW w:w="0" w:type="auto"/>
          </w:tcPr>
          <w:p w14:paraId="22D978D8"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1996</w:t>
            </w:r>
          </w:p>
        </w:tc>
        <w:tc>
          <w:tcPr>
            <w:tcW w:w="0" w:type="auto"/>
          </w:tcPr>
          <w:p w14:paraId="0BFDA9E0"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626,314</w:t>
            </w:r>
          </w:p>
        </w:tc>
        <w:tc>
          <w:tcPr>
            <w:tcW w:w="0" w:type="auto"/>
          </w:tcPr>
          <w:p w14:paraId="1D6A9AB8"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1DBE3BFE" w14:textId="77777777" w:rsidR="0085280A" w:rsidRPr="00EF7064" w:rsidRDefault="0085280A">
            <w:pPr>
              <w:pStyle w:val="Compact"/>
              <w:rPr>
                <w:rFonts w:ascii="Times New Roman" w:hAnsi="Times New Roman" w:cs="Times New Roman"/>
                <w:sz w:val="20"/>
                <w:szCs w:val="20"/>
              </w:rPr>
            </w:pPr>
          </w:p>
        </w:tc>
        <w:tc>
          <w:tcPr>
            <w:tcW w:w="0" w:type="auto"/>
          </w:tcPr>
          <w:p w14:paraId="26104D20" w14:textId="77777777" w:rsidR="0085280A" w:rsidRPr="00EF7064" w:rsidRDefault="0085280A">
            <w:pPr>
              <w:pStyle w:val="Compact"/>
              <w:rPr>
                <w:rFonts w:ascii="Times New Roman" w:hAnsi="Times New Roman" w:cs="Times New Roman"/>
                <w:sz w:val="20"/>
                <w:szCs w:val="20"/>
              </w:rPr>
            </w:pPr>
          </w:p>
        </w:tc>
        <w:tc>
          <w:tcPr>
            <w:tcW w:w="0" w:type="auto"/>
          </w:tcPr>
          <w:p w14:paraId="5A6B93E6"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615,954</w:t>
            </w:r>
          </w:p>
        </w:tc>
        <w:tc>
          <w:tcPr>
            <w:tcW w:w="0" w:type="auto"/>
          </w:tcPr>
          <w:p w14:paraId="6C15BF23"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195280B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603,979</w:t>
            </w:r>
          </w:p>
        </w:tc>
        <w:tc>
          <w:tcPr>
            <w:tcW w:w="0" w:type="auto"/>
          </w:tcPr>
          <w:p w14:paraId="0D211F56"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4ABBEFD2"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11,975</w:t>
            </w:r>
          </w:p>
        </w:tc>
        <w:tc>
          <w:tcPr>
            <w:tcW w:w="0" w:type="auto"/>
          </w:tcPr>
          <w:p w14:paraId="26EC335E"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w:t>
            </w:r>
          </w:p>
        </w:tc>
      </w:tr>
      <w:tr w:rsidR="0085280A" w:rsidRPr="00EF7064" w14:paraId="4B545111" w14:textId="77777777">
        <w:tc>
          <w:tcPr>
            <w:tcW w:w="0" w:type="auto"/>
          </w:tcPr>
          <w:p w14:paraId="6D88A802"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1997</w:t>
            </w:r>
          </w:p>
        </w:tc>
        <w:tc>
          <w:tcPr>
            <w:tcW w:w="0" w:type="auto"/>
          </w:tcPr>
          <w:p w14:paraId="2EA243C6"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794,426</w:t>
            </w:r>
          </w:p>
        </w:tc>
        <w:tc>
          <w:tcPr>
            <w:tcW w:w="0" w:type="auto"/>
          </w:tcPr>
          <w:p w14:paraId="220EBDE7"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0.21</w:t>
            </w:r>
          </w:p>
        </w:tc>
        <w:tc>
          <w:tcPr>
            <w:tcW w:w="0" w:type="auto"/>
          </w:tcPr>
          <w:p w14:paraId="2A97F886"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11554</w:t>
            </w:r>
          </w:p>
        </w:tc>
        <w:tc>
          <w:tcPr>
            <w:tcW w:w="0" w:type="auto"/>
          </w:tcPr>
          <w:p w14:paraId="2325E999"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0.23</w:t>
            </w:r>
          </w:p>
        </w:tc>
        <w:tc>
          <w:tcPr>
            <w:tcW w:w="0" w:type="auto"/>
          </w:tcPr>
          <w:p w14:paraId="007F5FE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782,871</w:t>
            </w:r>
          </w:p>
        </w:tc>
        <w:tc>
          <w:tcPr>
            <w:tcW w:w="0" w:type="auto"/>
          </w:tcPr>
          <w:p w14:paraId="318F3281"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0.21</w:t>
            </w:r>
          </w:p>
        </w:tc>
        <w:tc>
          <w:tcPr>
            <w:tcW w:w="0" w:type="auto"/>
          </w:tcPr>
          <w:p w14:paraId="5D9155EE"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768,815</w:t>
            </w:r>
          </w:p>
        </w:tc>
        <w:tc>
          <w:tcPr>
            <w:tcW w:w="0" w:type="auto"/>
          </w:tcPr>
          <w:p w14:paraId="2B9A735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0.21</w:t>
            </w:r>
          </w:p>
        </w:tc>
        <w:tc>
          <w:tcPr>
            <w:tcW w:w="0" w:type="auto"/>
          </w:tcPr>
          <w:p w14:paraId="5F48046F"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14,056</w:t>
            </w:r>
          </w:p>
        </w:tc>
        <w:tc>
          <w:tcPr>
            <w:tcW w:w="0" w:type="auto"/>
          </w:tcPr>
          <w:p w14:paraId="68DEEDC3"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0.19</w:t>
            </w:r>
          </w:p>
        </w:tc>
      </w:tr>
      <w:tr w:rsidR="0085280A" w:rsidRPr="00EF7064" w14:paraId="0FD61E19" w14:textId="77777777">
        <w:tc>
          <w:tcPr>
            <w:tcW w:w="0" w:type="auto"/>
          </w:tcPr>
          <w:p w14:paraId="7CB6E359"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1998</w:t>
            </w:r>
          </w:p>
        </w:tc>
        <w:tc>
          <w:tcPr>
            <w:tcW w:w="0" w:type="auto"/>
          </w:tcPr>
          <w:p w14:paraId="0F3CB5EF"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693,723</w:t>
            </w:r>
          </w:p>
        </w:tc>
        <w:tc>
          <w:tcPr>
            <w:tcW w:w="0" w:type="auto"/>
          </w:tcPr>
          <w:p w14:paraId="271C5B2E"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0.20</w:t>
            </w:r>
          </w:p>
        </w:tc>
        <w:tc>
          <w:tcPr>
            <w:tcW w:w="0" w:type="auto"/>
          </w:tcPr>
          <w:p w14:paraId="05E2C6E3" w14:textId="77777777" w:rsidR="0085280A" w:rsidRPr="00EF7064" w:rsidRDefault="0085280A">
            <w:pPr>
              <w:pStyle w:val="Compact"/>
              <w:rPr>
                <w:rFonts w:ascii="Times New Roman" w:hAnsi="Times New Roman" w:cs="Times New Roman"/>
                <w:sz w:val="20"/>
                <w:szCs w:val="20"/>
              </w:rPr>
            </w:pPr>
          </w:p>
        </w:tc>
        <w:tc>
          <w:tcPr>
            <w:tcW w:w="0" w:type="auto"/>
          </w:tcPr>
          <w:p w14:paraId="67F49767" w14:textId="77777777" w:rsidR="0085280A" w:rsidRPr="00EF7064" w:rsidRDefault="0085280A">
            <w:pPr>
              <w:pStyle w:val="Compact"/>
              <w:rPr>
                <w:rFonts w:ascii="Times New Roman" w:hAnsi="Times New Roman" w:cs="Times New Roman"/>
                <w:sz w:val="20"/>
                <w:szCs w:val="20"/>
              </w:rPr>
            </w:pPr>
          </w:p>
        </w:tc>
        <w:tc>
          <w:tcPr>
            <w:tcW w:w="0" w:type="auto"/>
          </w:tcPr>
          <w:p w14:paraId="2D613950"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682,237</w:t>
            </w:r>
          </w:p>
        </w:tc>
        <w:tc>
          <w:tcPr>
            <w:tcW w:w="0" w:type="auto"/>
          </w:tcPr>
          <w:p w14:paraId="05E08550"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0.20</w:t>
            </w:r>
          </w:p>
        </w:tc>
        <w:tc>
          <w:tcPr>
            <w:tcW w:w="0" w:type="auto"/>
          </w:tcPr>
          <w:p w14:paraId="1166F9F9"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674,412</w:t>
            </w:r>
          </w:p>
        </w:tc>
        <w:tc>
          <w:tcPr>
            <w:tcW w:w="0" w:type="auto"/>
          </w:tcPr>
          <w:p w14:paraId="369089DE"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0.20</w:t>
            </w:r>
          </w:p>
        </w:tc>
        <w:tc>
          <w:tcPr>
            <w:tcW w:w="0" w:type="auto"/>
          </w:tcPr>
          <w:p w14:paraId="6205DD44"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7,825</w:t>
            </w:r>
          </w:p>
        </w:tc>
        <w:tc>
          <w:tcPr>
            <w:tcW w:w="0" w:type="auto"/>
          </w:tcPr>
          <w:p w14:paraId="16066ED2"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0.21</w:t>
            </w:r>
          </w:p>
        </w:tc>
      </w:tr>
      <w:tr w:rsidR="0085280A" w:rsidRPr="00EF7064" w14:paraId="250220C6" w14:textId="77777777">
        <w:tc>
          <w:tcPr>
            <w:tcW w:w="0" w:type="auto"/>
          </w:tcPr>
          <w:p w14:paraId="244D5437"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1999</w:t>
            </w:r>
          </w:p>
        </w:tc>
        <w:tc>
          <w:tcPr>
            <w:tcW w:w="0" w:type="auto"/>
          </w:tcPr>
          <w:p w14:paraId="45A47F1F"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407,164</w:t>
            </w:r>
          </w:p>
        </w:tc>
        <w:tc>
          <w:tcPr>
            <w:tcW w:w="0" w:type="auto"/>
          </w:tcPr>
          <w:p w14:paraId="52ADAA7E"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6B7282A1" w14:textId="77777777" w:rsidR="0085280A" w:rsidRPr="00EF7064" w:rsidRDefault="0085280A">
            <w:pPr>
              <w:pStyle w:val="Compact"/>
              <w:rPr>
                <w:rFonts w:ascii="Times New Roman" w:hAnsi="Times New Roman" w:cs="Times New Roman"/>
                <w:sz w:val="20"/>
                <w:szCs w:val="20"/>
              </w:rPr>
            </w:pPr>
          </w:p>
        </w:tc>
        <w:tc>
          <w:tcPr>
            <w:tcW w:w="0" w:type="auto"/>
          </w:tcPr>
          <w:p w14:paraId="230A590B" w14:textId="77777777" w:rsidR="0085280A" w:rsidRPr="00EF7064" w:rsidRDefault="0085280A">
            <w:pPr>
              <w:pStyle w:val="Compact"/>
              <w:rPr>
                <w:rFonts w:ascii="Times New Roman" w:hAnsi="Times New Roman" w:cs="Times New Roman"/>
                <w:sz w:val="20"/>
                <w:szCs w:val="20"/>
              </w:rPr>
            </w:pPr>
          </w:p>
        </w:tc>
        <w:tc>
          <w:tcPr>
            <w:tcW w:w="0" w:type="auto"/>
          </w:tcPr>
          <w:p w14:paraId="5F06CCE4"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400,462</w:t>
            </w:r>
          </w:p>
        </w:tc>
        <w:tc>
          <w:tcPr>
            <w:tcW w:w="0" w:type="auto"/>
          </w:tcPr>
          <w:p w14:paraId="22EF3520"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4DD5CE7D"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387,311</w:t>
            </w:r>
          </w:p>
        </w:tc>
        <w:tc>
          <w:tcPr>
            <w:tcW w:w="0" w:type="auto"/>
          </w:tcPr>
          <w:p w14:paraId="1E5F5E4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4BB0FE4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13,151</w:t>
            </w:r>
          </w:p>
        </w:tc>
        <w:tc>
          <w:tcPr>
            <w:tcW w:w="0" w:type="auto"/>
          </w:tcPr>
          <w:p w14:paraId="6018730A"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0.18</w:t>
            </w:r>
          </w:p>
        </w:tc>
      </w:tr>
      <w:tr w:rsidR="0085280A" w:rsidRPr="00EF7064" w14:paraId="7E02C021" w14:textId="77777777">
        <w:tc>
          <w:tcPr>
            <w:tcW w:w="0" w:type="auto"/>
          </w:tcPr>
          <w:p w14:paraId="5DB0131C"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2000</w:t>
            </w:r>
          </w:p>
        </w:tc>
        <w:tc>
          <w:tcPr>
            <w:tcW w:w="0" w:type="auto"/>
          </w:tcPr>
          <w:p w14:paraId="46DA0871"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401,106</w:t>
            </w:r>
          </w:p>
        </w:tc>
        <w:tc>
          <w:tcPr>
            <w:tcW w:w="0" w:type="auto"/>
          </w:tcPr>
          <w:p w14:paraId="3582A6C7"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7044DDF5"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8906</w:t>
            </w:r>
          </w:p>
        </w:tc>
        <w:tc>
          <w:tcPr>
            <w:tcW w:w="0" w:type="auto"/>
          </w:tcPr>
          <w:p w14:paraId="1D03ECA7"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0.23</w:t>
            </w:r>
          </w:p>
        </w:tc>
        <w:tc>
          <w:tcPr>
            <w:tcW w:w="0" w:type="auto"/>
          </w:tcPr>
          <w:p w14:paraId="3A9A84D5"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392,199</w:t>
            </w:r>
          </w:p>
        </w:tc>
        <w:tc>
          <w:tcPr>
            <w:tcW w:w="0" w:type="auto"/>
          </w:tcPr>
          <w:p w14:paraId="54E6A1C4"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2ED8B37F"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384,011</w:t>
            </w:r>
          </w:p>
        </w:tc>
        <w:tc>
          <w:tcPr>
            <w:tcW w:w="0" w:type="auto"/>
          </w:tcPr>
          <w:p w14:paraId="4A6ADA11"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003C8A3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8,188</w:t>
            </w:r>
          </w:p>
        </w:tc>
        <w:tc>
          <w:tcPr>
            <w:tcW w:w="0" w:type="auto"/>
          </w:tcPr>
          <w:p w14:paraId="2D8FBAEC"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0.19</w:t>
            </w:r>
          </w:p>
        </w:tc>
      </w:tr>
      <w:tr w:rsidR="0085280A" w:rsidRPr="00EF7064" w14:paraId="0DBB312C" w14:textId="77777777">
        <w:tc>
          <w:tcPr>
            <w:tcW w:w="0" w:type="auto"/>
          </w:tcPr>
          <w:p w14:paraId="4A91BCC1"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2001</w:t>
            </w:r>
          </w:p>
        </w:tc>
        <w:tc>
          <w:tcPr>
            <w:tcW w:w="0" w:type="auto"/>
          </w:tcPr>
          <w:p w14:paraId="5403213D"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522,844</w:t>
            </w:r>
          </w:p>
        </w:tc>
        <w:tc>
          <w:tcPr>
            <w:tcW w:w="0" w:type="auto"/>
          </w:tcPr>
          <w:p w14:paraId="171EF4EF"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0.10</w:t>
            </w:r>
          </w:p>
        </w:tc>
        <w:tc>
          <w:tcPr>
            <w:tcW w:w="0" w:type="auto"/>
          </w:tcPr>
          <w:p w14:paraId="19A72B26" w14:textId="77777777" w:rsidR="0085280A" w:rsidRPr="00EF7064" w:rsidRDefault="0085280A">
            <w:pPr>
              <w:pStyle w:val="Compact"/>
              <w:rPr>
                <w:rFonts w:ascii="Times New Roman" w:hAnsi="Times New Roman" w:cs="Times New Roman"/>
                <w:sz w:val="20"/>
                <w:szCs w:val="20"/>
              </w:rPr>
            </w:pPr>
          </w:p>
        </w:tc>
        <w:tc>
          <w:tcPr>
            <w:tcW w:w="0" w:type="auto"/>
          </w:tcPr>
          <w:p w14:paraId="3D2F1EBB" w14:textId="77777777" w:rsidR="0085280A" w:rsidRPr="00EF7064" w:rsidRDefault="0085280A">
            <w:pPr>
              <w:pStyle w:val="Compact"/>
              <w:rPr>
                <w:rFonts w:ascii="Times New Roman" w:hAnsi="Times New Roman" w:cs="Times New Roman"/>
                <w:sz w:val="20"/>
                <w:szCs w:val="20"/>
              </w:rPr>
            </w:pPr>
          </w:p>
        </w:tc>
        <w:tc>
          <w:tcPr>
            <w:tcW w:w="0" w:type="auto"/>
          </w:tcPr>
          <w:p w14:paraId="53BAC22D"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514,211</w:t>
            </w:r>
          </w:p>
        </w:tc>
        <w:tc>
          <w:tcPr>
            <w:tcW w:w="0" w:type="auto"/>
          </w:tcPr>
          <w:p w14:paraId="3EB814CF"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0.10</w:t>
            </w:r>
          </w:p>
        </w:tc>
        <w:tc>
          <w:tcPr>
            <w:tcW w:w="0" w:type="auto"/>
          </w:tcPr>
          <w:p w14:paraId="37032895"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502,853</w:t>
            </w:r>
          </w:p>
        </w:tc>
        <w:tc>
          <w:tcPr>
            <w:tcW w:w="0" w:type="auto"/>
          </w:tcPr>
          <w:p w14:paraId="0F38BEBD"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0.11</w:t>
            </w:r>
          </w:p>
        </w:tc>
        <w:tc>
          <w:tcPr>
            <w:tcW w:w="0" w:type="auto"/>
          </w:tcPr>
          <w:p w14:paraId="0EFA0DA3"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11,358</w:t>
            </w:r>
          </w:p>
        </w:tc>
        <w:tc>
          <w:tcPr>
            <w:tcW w:w="0" w:type="auto"/>
          </w:tcPr>
          <w:p w14:paraId="29E9E9CD"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0.21</w:t>
            </w:r>
          </w:p>
        </w:tc>
      </w:tr>
      <w:tr w:rsidR="0085280A" w:rsidRPr="00EF7064" w14:paraId="323B85F5" w14:textId="77777777">
        <w:tc>
          <w:tcPr>
            <w:tcW w:w="0" w:type="auto"/>
          </w:tcPr>
          <w:p w14:paraId="615A1456"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2002</w:t>
            </w:r>
          </w:p>
        </w:tc>
        <w:tc>
          <w:tcPr>
            <w:tcW w:w="0" w:type="auto"/>
          </w:tcPr>
          <w:p w14:paraId="57CB1FA7"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562,073</w:t>
            </w:r>
          </w:p>
        </w:tc>
        <w:tc>
          <w:tcPr>
            <w:tcW w:w="0" w:type="auto"/>
          </w:tcPr>
          <w:p w14:paraId="268A1F8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0.17</w:t>
            </w:r>
          </w:p>
        </w:tc>
        <w:tc>
          <w:tcPr>
            <w:tcW w:w="0" w:type="auto"/>
          </w:tcPr>
          <w:p w14:paraId="1BE8AAC1"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9898</w:t>
            </w:r>
          </w:p>
        </w:tc>
        <w:tc>
          <w:tcPr>
            <w:tcW w:w="0" w:type="auto"/>
          </w:tcPr>
          <w:p w14:paraId="47EB7BBD"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0.24</w:t>
            </w:r>
          </w:p>
        </w:tc>
        <w:tc>
          <w:tcPr>
            <w:tcW w:w="0" w:type="auto"/>
          </w:tcPr>
          <w:p w14:paraId="2FF6E265"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552,175</w:t>
            </w:r>
          </w:p>
        </w:tc>
        <w:tc>
          <w:tcPr>
            <w:tcW w:w="0" w:type="auto"/>
          </w:tcPr>
          <w:p w14:paraId="2D580346"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0.18</w:t>
            </w:r>
          </w:p>
        </w:tc>
        <w:tc>
          <w:tcPr>
            <w:tcW w:w="0" w:type="auto"/>
          </w:tcPr>
          <w:p w14:paraId="24827251"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547,271</w:t>
            </w:r>
          </w:p>
        </w:tc>
        <w:tc>
          <w:tcPr>
            <w:tcW w:w="0" w:type="auto"/>
          </w:tcPr>
          <w:p w14:paraId="3B6857C1"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0.18</w:t>
            </w:r>
          </w:p>
        </w:tc>
        <w:tc>
          <w:tcPr>
            <w:tcW w:w="0" w:type="auto"/>
          </w:tcPr>
          <w:p w14:paraId="2CFB6826"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4,904</w:t>
            </w:r>
          </w:p>
        </w:tc>
        <w:tc>
          <w:tcPr>
            <w:tcW w:w="0" w:type="auto"/>
          </w:tcPr>
          <w:p w14:paraId="43D735E6"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0.19</w:t>
            </w:r>
          </w:p>
        </w:tc>
      </w:tr>
      <w:tr w:rsidR="0085280A" w:rsidRPr="00EF7064" w14:paraId="23DA84B5" w14:textId="77777777">
        <w:tc>
          <w:tcPr>
            <w:tcW w:w="0" w:type="auto"/>
          </w:tcPr>
          <w:p w14:paraId="308ED3D5"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2003</w:t>
            </w:r>
          </w:p>
        </w:tc>
        <w:tc>
          <w:tcPr>
            <w:tcW w:w="0" w:type="auto"/>
          </w:tcPr>
          <w:p w14:paraId="72616552"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522,935</w:t>
            </w:r>
          </w:p>
        </w:tc>
        <w:tc>
          <w:tcPr>
            <w:tcW w:w="0" w:type="auto"/>
          </w:tcPr>
          <w:p w14:paraId="1D78FDE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0.10</w:t>
            </w:r>
          </w:p>
        </w:tc>
        <w:tc>
          <w:tcPr>
            <w:tcW w:w="0" w:type="auto"/>
          </w:tcPr>
          <w:p w14:paraId="45B1CF0D" w14:textId="77777777" w:rsidR="0085280A" w:rsidRPr="00EF7064" w:rsidRDefault="0085280A">
            <w:pPr>
              <w:pStyle w:val="Compact"/>
              <w:rPr>
                <w:rFonts w:ascii="Times New Roman" w:hAnsi="Times New Roman" w:cs="Times New Roman"/>
                <w:sz w:val="20"/>
                <w:szCs w:val="20"/>
              </w:rPr>
            </w:pPr>
          </w:p>
        </w:tc>
        <w:tc>
          <w:tcPr>
            <w:tcW w:w="0" w:type="auto"/>
          </w:tcPr>
          <w:p w14:paraId="516105C8" w14:textId="77777777" w:rsidR="0085280A" w:rsidRPr="00EF7064" w:rsidRDefault="0085280A">
            <w:pPr>
              <w:pStyle w:val="Compact"/>
              <w:rPr>
                <w:rFonts w:ascii="Times New Roman" w:hAnsi="Times New Roman" w:cs="Times New Roman"/>
                <w:sz w:val="20"/>
                <w:szCs w:val="20"/>
              </w:rPr>
            </w:pPr>
          </w:p>
        </w:tc>
        <w:tc>
          <w:tcPr>
            <w:tcW w:w="0" w:type="auto"/>
          </w:tcPr>
          <w:p w14:paraId="12279E41"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514,300</w:t>
            </w:r>
          </w:p>
        </w:tc>
        <w:tc>
          <w:tcPr>
            <w:tcW w:w="0" w:type="auto"/>
          </w:tcPr>
          <w:p w14:paraId="14EED9DD"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0.10</w:t>
            </w:r>
          </w:p>
        </w:tc>
        <w:tc>
          <w:tcPr>
            <w:tcW w:w="0" w:type="auto"/>
          </w:tcPr>
          <w:p w14:paraId="2A28BA3E"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508,617</w:t>
            </w:r>
          </w:p>
        </w:tc>
        <w:tc>
          <w:tcPr>
            <w:tcW w:w="0" w:type="auto"/>
          </w:tcPr>
          <w:p w14:paraId="777DB6E2"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0.11</w:t>
            </w:r>
          </w:p>
        </w:tc>
        <w:tc>
          <w:tcPr>
            <w:tcW w:w="0" w:type="auto"/>
          </w:tcPr>
          <w:p w14:paraId="2CDDFE8E"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5,684</w:t>
            </w:r>
          </w:p>
        </w:tc>
        <w:tc>
          <w:tcPr>
            <w:tcW w:w="0" w:type="auto"/>
          </w:tcPr>
          <w:p w14:paraId="5B7B4A34"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0.21</w:t>
            </w:r>
          </w:p>
        </w:tc>
      </w:tr>
      <w:tr w:rsidR="0085280A" w:rsidRPr="00EF7064" w14:paraId="6FB96918" w14:textId="77777777">
        <w:tc>
          <w:tcPr>
            <w:tcW w:w="0" w:type="auto"/>
          </w:tcPr>
          <w:p w14:paraId="1121E91A"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2004</w:t>
            </w:r>
          </w:p>
        </w:tc>
        <w:tc>
          <w:tcPr>
            <w:tcW w:w="0" w:type="auto"/>
          </w:tcPr>
          <w:p w14:paraId="5CF839A6"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624,805</w:t>
            </w:r>
          </w:p>
        </w:tc>
        <w:tc>
          <w:tcPr>
            <w:tcW w:w="0" w:type="auto"/>
          </w:tcPr>
          <w:p w14:paraId="39C87FC7"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14:paraId="5BDAD367"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13298</w:t>
            </w:r>
          </w:p>
        </w:tc>
        <w:tc>
          <w:tcPr>
            <w:tcW w:w="0" w:type="auto"/>
          </w:tcPr>
          <w:p w14:paraId="74ECF5A6"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0.14</w:t>
            </w:r>
          </w:p>
        </w:tc>
        <w:tc>
          <w:tcPr>
            <w:tcW w:w="0" w:type="auto"/>
          </w:tcPr>
          <w:p w14:paraId="4198DC56"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611,507</w:t>
            </w:r>
          </w:p>
        </w:tc>
        <w:tc>
          <w:tcPr>
            <w:tcW w:w="0" w:type="auto"/>
          </w:tcPr>
          <w:p w14:paraId="2049B2F9"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4663CB3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603,449</w:t>
            </w:r>
          </w:p>
        </w:tc>
        <w:tc>
          <w:tcPr>
            <w:tcW w:w="0" w:type="auto"/>
          </w:tcPr>
          <w:p w14:paraId="7D7868ED"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0F5E4BC7"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8,058</w:t>
            </w:r>
          </w:p>
        </w:tc>
        <w:tc>
          <w:tcPr>
            <w:tcW w:w="0" w:type="auto"/>
          </w:tcPr>
          <w:p w14:paraId="2F8DD88D"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0.31</w:t>
            </w:r>
          </w:p>
        </w:tc>
      </w:tr>
      <w:tr w:rsidR="0085280A" w:rsidRPr="00EF7064" w14:paraId="255B5CF8" w14:textId="77777777">
        <w:tc>
          <w:tcPr>
            <w:tcW w:w="0" w:type="auto"/>
          </w:tcPr>
          <w:p w14:paraId="3701AFB0"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2005</w:t>
            </w:r>
          </w:p>
        </w:tc>
        <w:tc>
          <w:tcPr>
            <w:tcW w:w="0" w:type="auto"/>
          </w:tcPr>
          <w:p w14:paraId="56BDB10D"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622,249</w:t>
            </w:r>
          </w:p>
        </w:tc>
        <w:tc>
          <w:tcPr>
            <w:tcW w:w="0" w:type="auto"/>
          </w:tcPr>
          <w:p w14:paraId="463E2FD1"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14:paraId="5ABD3493" w14:textId="77777777" w:rsidR="0085280A" w:rsidRPr="00EF7064" w:rsidRDefault="0085280A">
            <w:pPr>
              <w:pStyle w:val="Compact"/>
              <w:rPr>
                <w:rFonts w:ascii="Times New Roman" w:hAnsi="Times New Roman" w:cs="Times New Roman"/>
                <w:sz w:val="20"/>
                <w:szCs w:val="20"/>
              </w:rPr>
            </w:pPr>
          </w:p>
        </w:tc>
        <w:tc>
          <w:tcPr>
            <w:tcW w:w="0" w:type="auto"/>
          </w:tcPr>
          <w:p w14:paraId="2796C877" w14:textId="77777777" w:rsidR="0085280A" w:rsidRPr="00EF7064" w:rsidRDefault="0085280A">
            <w:pPr>
              <w:pStyle w:val="Compact"/>
              <w:rPr>
                <w:rFonts w:ascii="Times New Roman" w:hAnsi="Times New Roman" w:cs="Times New Roman"/>
                <w:sz w:val="20"/>
                <w:szCs w:val="20"/>
              </w:rPr>
            </w:pPr>
          </w:p>
        </w:tc>
        <w:tc>
          <w:tcPr>
            <w:tcW w:w="0" w:type="auto"/>
          </w:tcPr>
          <w:p w14:paraId="5E9547A2"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611,956</w:t>
            </w:r>
          </w:p>
        </w:tc>
        <w:tc>
          <w:tcPr>
            <w:tcW w:w="0" w:type="auto"/>
          </w:tcPr>
          <w:p w14:paraId="1FE9F9D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6E22FE87"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604,878</w:t>
            </w:r>
          </w:p>
        </w:tc>
        <w:tc>
          <w:tcPr>
            <w:tcW w:w="0" w:type="auto"/>
          </w:tcPr>
          <w:p w14:paraId="4F8B752E"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341B5488"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7,078</w:t>
            </w:r>
          </w:p>
        </w:tc>
        <w:tc>
          <w:tcPr>
            <w:tcW w:w="0" w:type="auto"/>
          </w:tcPr>
          <w:p w14:paraId="1786B1B0"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0.28</w:t>
            </w:r>
          </w:p>
        </w:tc>
      </w:tr>
      <w:tr w:rsidR="0085280A" w:rsidRPr="00EF7064" w14:paraId="32ABF8F6" w14:textId="77777777">
        <w:tc>
          <w:tcPr>
            <w:tcW w:w="0" w:type="auto"/>
          </w:tcPr>
          <w:p w14:paraId="3D0A5A21"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2006</w:t>
            </w:r>
          </w:p>
        </w:tc>
        <w:tc>
          <w:tcPr>
            <w:tcW w:w="0" w:type="auto"/>
          </w:tcPr>
          <w:p w14:paraId="51307B21"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643,731</w:t>
            </w:r>
          </w:p>
        </w:tc>
        <w:tc>
          <w:tcPr>
            <w:tcW w:w="0" w:type="auto"/>
          </w:tcPr>
          <w:p w14:paraId="4BF08458"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6511F843"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9664</w:t>
            </w:r>
          </w:p>
        </w:tc>
        <w:tc>
          <w:tcPr>
            <w:tcW w:w="0" w:type="auto"/>
          </w:tcPr>
          <w:p w14:paraId="7D6E0970"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0.17</w:t>
            </w:r>
          </w:p>
        </w:tc>
        <w:tc>
          <w:tcPr>
            <w:tcW w:w="0" w:type="auto"/>
          </w:tcPr>
          <w:p w14:paraId="016D0B7F"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634,067</w:t>
            </w:r>
          </w:p>
        </w:tc>
        <w:tc>
          <w:tcPr>
            <w:tcW w:w="0" w:type="auto"/>
          </w:tcPr>
          <w:p w14:paraId="4F5EB9B6"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00076C44"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620,215</w:t>
            </w:r>
          </w:p>
        </w:tc>
        <w:tc>
          <w:tcPr>
            <w:tcW w:w="0" w:type="auto"/>
          </w:tcPr>
          <w:p w14:paraId="37D10FEC"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6A5C9272"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13,852</w:t>
            </w:r>
          </w:p>
        </w:tc>
        <w:tc>
          <w:tcPr>
            <w:tcW w:w="0" w:type="auto"/>
          </w:tcPr>
          <w:p w14:paraId="7C6B125A"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0.31</w:t>
            </w:r>
          </w:p>
        </w:tc>
      </w:tr>
      <w:tr w:rsidR="0085280A" w:rsidRPr="00EF7064" w14:paraId="5E3D87A5" w14:textId="77777777">
        <w:tc>
          <w:tcPr>
            <w:tcW w:w="0" w:type="auto"/>
          </w:tcPr>
          <w:p w14:paraId="0A7ACF5C"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2007</w:t>
            </w:r>
          </w:p>
        </w:tc>
        <w:tc>
          <w:tcPr>
            <w:tcW w:w="0" w:type="auto"/>
          </w:tcPr>
          <w:p w14:paraId="2471B5A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571,280</w:t>
            </w:r>
          </w:p>
        </w:tc>
        <w:tc>
          <w:tcPr>
            <w:tcW w:w="0" w:type="auto"/>
          </w:tcPr>
          <w:p w14:paraId="39533245"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47BC500A" w14:textId="77777777" w:rsidR="0085280A" w:rsidRPr="00EF7064" w:rsidRDefault="0085280A">
            <w:pPr>
              <w:pStyle w:val="Compact"/>
              <w:rPr>
                <w:rFonts w:ascii="Times New Roman" w:hAnsi="Times New Roman" w:cs="Times New Roman"/>
                <w:sz w:val="20"/>
                <w:szCs w:val="20"/>
              </w:rPr>
            </w:pPr>
          </w:p>
        </w:tc>
        <w:tc>
          <w:tcPr>
            <w:tcW w:w="0" w:type="auto"/>
          </w:tcPr>
          <w:p w14:paraId="1E577AB5" w14:textId="77777777" w:rsidR="0085280A" w:rsidRPr="00EF7064" w:rsidRDefault="0085280A">
            <w:pPr>
              <w:pStyle w:val="Compact"/>
              <w:rPr>
                <w:rFonts w:ascii="Times New Roman" w:hAnsi="Times New Roman" w:cs="Times New Roman"/>
                <w:sz w:val="20"/>
                <w:szCs w:val="20"/>
              </w:rPr>
            </w:pPr>
          </w:p>
        </w:tc>
        <w:tc>
          <w:tcPr>
            <w:tcW w:w="0" w:type="auto"/>
          </w:tcPr>
          <w:p w14:paraId="1D0B3AE3"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561,838</w:t>
            </w:r>
          </w:p>
        </w:tc>
        <w:tc>
          <w:tcPr>
            <w:tcW w:w="0" w:type="auto"/>
          </w:tcPr>
          <w:p w14:paraId="52DED4B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4993E199"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551,415</w:t>
            </w:r>
          </w:p>
        </w:tc>
        <w:tc>
          <w:tcPr>
            <w:tcW w:w="0" w:type="auto"/>
          </w:tcPr>
          <w:p w14:paraId="4942985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14:paraId="1ADB9282"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10,423</w:t>
            </w:r>
          </w:p>
        </w:tc>
        <w:tc>
          <w:tcPr>
            <w:tcW w:w="0" w:type="auto"/>
          </w:tcPr>
          <w:p w14:paraId="74904896"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0.21</w:t>
            </w:r>
          </w:p>
        </w:tc>
      </w:tr>
      <w:tr w:rsidR="0085280A" w:rsidRPr="00EF7064" w14:paraId="5A7C8A8C" w14:textId="77777777">
        <w:tc>
          <w:tcPr>
            <w:tcW w:w="0" w:type="auto"/>
          </w:tcPr>
          <w:p w14:paraId="7989A72B"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2008</w:t>
            </w:r>
          </w:p>
        </w:tc>
        <w:tc>
          <w:tcPr>
            <w:tcW w:w="0" w:type="auto"/>
          </w:tcPr>
          <w:p w14:paraId="30DF21D8"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553,591</w:t>
            </w:r>
          </w:p>
        </w:tc>
        <w:tc>
          <w:tcPr>
            <w:tcW w:w="0" w:type="auto"/>
          </w:tcPr>
          <w:p w14:paraId="7B2233CE"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0.14</w:t>
            </w:r>
          </w:p>
        </w:tc>
        <w:tc>
          <w:tcPr>
            <w:tcW w:w="0" w:type="auto"/>
          </w:tcPr>
          <w:p w14:paraId="6A2A6BF5" w14:textId="77777777" w:rsidR="0085280A" w:rsidRPr="00EF7064" w:rsidRDefault="0085280A">
            <w:pPr>
              <w:pStyle w:val="Compact"/>
              <w:rPr>
                <w:rFonts w:ascii="Times New Roman" w:hAnsi="Times New Roman" w:cs="Times New Roman"/>
                <w:sz w:val="20"/>
                <w:szCs w:val="20"/>
              </w:rPr>
            </w:pPr>
          </w:p>
        </w:tc>
        <w:tc>
          <w:tcPr>
            <w:tcW w:w="0" w:type="auto"/>
          </w:tcPr>
          <w:p w14:paraId="787C753C" w14:textId="77777777" w:rsidR="0085280A" w:rsidRPr="00EF7064" w:rsidRDefault="0085280A">
            <w:pPr>
              <w:pStyle w:val="Compact"/>
              <w:rPr>
                <w:rFonts w:ascii="Times New Roman" w:hAnsi="Times New Roman" w:cs="Times New Roman"/>
                <w:sz w:val="20"/>
                <w:szCs w:val="20"/>
              </w:rPr>
            </w:pPr>
          </w:p>
        </w:tc>
        <w:tc>
          <w:tcPr>
            <w:tcW w:w="0" w:type="auto"/>
          </w:tcPr>
          <w:p w14:paraId="59AA79D4"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544,445</w:t>
            </w:r>
          </w:p>
        </w:tc>
        <w:tc>
          <w:tcPr>
            <w:tcW w:w="0" w:type="auto"/>
          </w:tcPr>
          <w:p w14:paraId="7C109DBE"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0.14</w:t>
            </w:r>
          </w:p>
        </w:tc>
        <w:tc>
          <w:tcPr>
            <w:tcW w:w="0" w:type="auto"/>
          </w:tcPr>
          <w:p w14:paraId="24807929"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534,364</w:t>
            </w:r>
          </w:p>
        </w:tc>
        <w:tc>
          <w:tcPr>
            <w:tcW w:w="0" w:type="auto"/>
          </w:tcPr>
          <w:p w14:paraId="6FB4EC8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0.14</w:t>
            </w:r>
          </w:p>
        </w:tc>
        <w:tc>
          <w:tcPr>
            <w:tcW w:w="0" w:type="auto"/>
          </w:tcPr>
          <w:p w14:paraId="0AE35163"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10,080</w:t>
            </w:r>
          </w:p>
        </w:tc>
        <w:tc>
          <w:tcPr>
            <w:tcW w:w="0" w:type="auto"/>
          </w:tcPr>
          <w:p w14:paraId="4DB60221"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0.19</w:t>
            </w:r>
          </w:p>
        </w:tc>
      </w:tr>
      <w:tr w:rsidR="0085280A" w:rsidRPr="00EF7064" w14:paraId="4D2D2261" w14:textId="77777777">
        <w:tc>
          <w:tcPr>
            <w:tcW w:w="0" w:type="auto"/>
          </w:tcPr>
          <w:p w14:paraId="76DBFF89"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2009</w:t>
            </w:r>
          </w:p>
        </w:tc>
        <w:tc>
          <w:tcPr>
            <w:tcW w:w="0" w:type="auto"/>
          </w:tcPr>
          <w:p w14:paraId="70E73370"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425,216</w:t>
            </w:r>
          </w:p>
        </w:tc>
        <w:tc>
          <w:tcPr>
            <w:tcW w:w="0" w:type="auto"/>
          </w:tcPr>
          <w:p w14:paraId="70AD3583"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0.12</w:t>
            </w:r>
          </w:p>
        </w:tc>
        <w:tc>
          <w:tcPr>
            <w:tcW w:w="0" w:type="auto"/>
          </w:tcPr>
          <w:p w14:paraId="3FEADD19" w14:textId="77777777" w:rsidR="0085280A" w:rsidRPr="00EF7064" w:rsidRDefault="0085280A">
            <w:pPr>
              <w:pStyle w:val="Compact"/>
              <w:rPr>
                <w:rFonts w:ascii="Times New Roman" w:hAnsi="Times New Roman" w:cs="Times New Roman"/>
                <w:sz w:val="20"/>
                <w:szCs w:val="20"/>
              </w:rPr>
            </w:pPr>
          </w:p>
        </w:tc>
        <w:tc>
          <w:tcPr>
            <w:tcW w:w="0" w:type="auto"/>
          </w:tcPr>
          <w:p w14:paraId="3030E153" w14:textId="77777777" w:rsidR="0085280A" w:rsidRPr="00EF7064" w:rsidRDefault="0085280A">
            <w:pPr>
              <w:pStyle w:val="Compact"/>
              <w:rPr>
                <w:rFonts w:ascii="Times New Roman" w:hAnsi="Times New Roman" w:cs="Times New Roman"/>
                <w:sz w:val="20"/>
                <w:szCs w:val="20"/>
              </w:rPr>
            </w:pPr>
          </w:p>
        </w:tc>
        <w:tc>
          <w:tcPr>
            <w:tcW w:w="0" w:type="auto"/>
          </w:tcPr>
          <w:p w14:paraId="5E40ED70"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418,213</w:t>
            </w:r>
          </w:p>
        </w:tc>
        <w:tc>
          <w:tcPr>
            <w:tcW w:w="0" w:type="auto"/>
          </w:tcPr>
          <w:p w14:paraId="7BE1DC0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0.12</w:t>
            </w:r>
          </w:p>
        </w:tc>
        <w:tc>
          <w:tcPr>
            <w:tcW w:w="0" w:type="auto"/>
          </w:tcPr>
          <w:p w14:paraId="22C38397"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411,584</w:t>
            </w:r>
          </w:p>
        </w:tc>
        <w:tc>
          <w:tcPr>
            <w:tcW w:w="0" w:type="auto"/>
          </w:tcPr>
          <w:p w14:paraId="419BF96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0.12</w:t>
            </w:r>
          </w:p>
        </w:tc>
        <w:tc>
          <w:tcPr>
            <w:tcW w:w="0" w:type="auto"/>
          </w:tcPr>
          <w:p w14:paraId="17BC553E"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6,629</w:t>
            </w:r>
          </w:p>
        </w:tc>
        <w:tc>
          <w:tcPr>
            <w:tcW w:w="0" w:type="auto"/>
          </w:tcPr>
          <w:p w14:paraId="2F1ED70F"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0.17</w:t>
            </w:r>
          </w:p>
        </w:tc>
      </w:tr>
      <w:tr w:rsidR="0085280A" w:rsidRPr="00EF7064" w14:paraId="64D79C57" w14:textId="77777777">
        <w:tc>
          <w:tcPr>
            <w:tcW w:w="0" w:type="auto"/>
          </w:tcPr>
          <w:p w14:paraId="578CCB76"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lastRenderedPageBreak/>
              <w:t>2010</w:t>
            </w:r>
          </w:p>
        </w:tc>
        <w:tc>
          <w:tcPr>
            <w:tcW w:w="0" w:type="auto"/>
          </w:tcPr>
          <w:p w14:paraId="4F66611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506,197</w:t>
            </w:r>
          </w:p>
        </w:tc>
        <w:tc>
          <w:tcPr>
            <w:tcW w:w="0" w:type="auto"/>
          </w:tcPr>
          <w:p w14:paraId="25A83096"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0.14</w:t>
            </w:r>
          </w:p>
        </w:tc>
        <w:tc>
          <w:tcPr>
            <w:tcW w:w="0" w:type="auto"/>
          </w:tcPr>
          <w:p w14:paraId="405CB3EC"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11812</w:t>
            </w:r>
          </w:p>
        </w:tc>
        <w:tc>
          <w:tcPr>
            <w:tcW w:w="0" w:type="auto"/>
          </w:tcPr>
          <w:p w14:paraId="3F6F3EE0"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0.3</w:t>
            </w:r>
          </w:p>
        </w:tc>
        <w:tc>
          <w:tcPr>
            <w:tcW w:w="0" w:type="auto"/>
          </w:tcPr>
          <w:p w14:paraId="29CBDE8F"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494,386</w:t>
            </w:r>
          </w:p>
        </w:tc>
        <w:tc>
          <w:tcPr>
            <w:tcW w:w="0" w:type="auto"/>
          </w:tcPr>
          <w:p w14:paraId="0D25DCDC"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0.15</w:t>
            </w:r>
          </w:p>
        </w:tc>
        <w:tc>
          <w:tcPr>
            <w:tcW w:w="0" w:type="auto"/>
          </w:tcPr>
          <w:p w14:paraId="00968D49"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487,798</w:t>
            </w:r>
          </w:p>
        </w:tc>
        <w:tc>
          <w:tcPr>
            <w:tcW w:w="0" w:type="auto"/>
          </w:tcPr>
          <w:p w14:paraId="2AB6E730"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0.15</w:t>
            </w:r>
          </w:p>
        </w:tc>
        <w:tc>
          <w:tcPr>
            <w:tcW w:w="0" w:type="auto"/>
          </w:tcPr>
          <w:p w14:paraId="45CFE2B9"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6,588</w:t>
            </w:r>
          </w:p>
        </w:tc>
        <w:tc>
          <w:tcPr>
            <w:tcW w:w="0" w:type="auto"/>
          </w:tcPr>
          <w:p w14:paraId="5339A0B8"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0.15</w:t>
            </w:r>
          </w:p>
        </w:tc>
      </w:tr>
      <w:tr w:rsidR="0085280A" w:rsidRPr="00EF7064" w14:paraId="3C799EF7" w14:textId="77777777">
        <w:tc>
          <w:tcPr>
            <w:tcW w:w="0" w:type="auto"/>
          </w:tcPr>
          <w:p w14:paraId="3E95AC38"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2011</w:t>
            </w:r>
          </w:p>
        </w:tc>
        <w:tc>
          <w:tcPr>
            <w:tcW w:w="0" w:type="auto"/>
          </w:tcPr>
          <w:p w14:paraId="0EFCA86E"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593,351</w:t>
            </w:r>
          </w:p>
        </w:tc>
        <w:tc>
          <w:tcPr>
            <w:tcW w:w="0" w:type="auto"/>
          </w:tcPr>
          <w:p w14:paraId="0DD62D66"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0.18</w:t>
            </w:r>
          </w:p>
        </w:tc>
        <w:tc>
          <w:tcPr>
            <w:tcW w:w="0" w:type="auto"/>
          </w:tcPr>
          <w:p w14:paraId="6C9866B0" w14:textId="77777777" w:rsidR="0085280A" w:rsidRPr="00EF7064" w:rsidRDefault="0085280A">
            <w:pPr>
              <w:pStyle w:val="Compact"/>
              <w:rPr>
                <w:rFonts w:ascii="Times New Roman" w:hAnsi="Times New Roman" w:cs="Times New Roman"/>
                <w:sz w:val="20"/>
                <w:szCs w:val="20"/>
              </w:rPr>
            </w:pPr>
          </w:p>
        </w:tc>
        <w:tc>
          <w:tcPr>
            <w:tcW w:w="0" w:type="auto"/>
          </w:tcPr>
          <w:p w14:paraId="2DA85677" w14:textId="77777777" w:rsidR="0085280A" w:rsidRPr="00EF7064" w:rsidRDefault="0085280A">
            <w:pPr>
              <w:pStyle w:val="Compact"/>
              <w:rPr>
                <w:rFonts w:ascii="Times New Roman" w:hAnsi="Times New Roman" w:cs="Times New Roman"/>
                <w:sz w:val="20"/>
                <w:szCs w:val="20"/>
              </w:rPr>
            </w:pPr>
          </w:p>
        </w:tc>
        <w:tc>
          <w:tcPr>
            <w:tcW w:w="0" w:type="auto"/>
          </w:tcPr>
          <w:p w14:paraId="2E09D5B1"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583,540</w:t>
            </w:r>
          </w:p>
        </w:tc>
        <w:tc>
          <w:tcPr>
            <w:tcW w:w="0" w:type="auto"/>
          </w:tcPr>
          <w:p w14:paraId="4A57C58F"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0.18</w:t>
            </w:r>
          </w:p>
        </w:tc>
        <w:tc>
          <w:tcPr>
            <w:tcW w:w="0" w:type="auto"/>
          </w:tcPr>
          <w:p w14:paraId="2442EC1F"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576,761</w:t>
            </w:r>
          </w:p>
        </w:tc>
        <w:tc>
          <w:tcPr>
            <w:tcW w:w="0" w:type="auto"/>
          </w:tcPr>
          <w:p w14:paraId="36692DB1"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0.19</w:t>
            </w:r>
          </w:p>
        </w:tc>
        <w:tc>
          <w:tcPr>
            <w:tcW w:w="0" w:type="auto"/>
          </w:tcPr>
          <w:p w14:paraId="7C0A9D43"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6,779</w:t>
            </w:r>
          </w:p>
        </w:tc>
        <w:tc>
          <w:tcPr>
            <w:tcW w:w="0" w:type="auto"/>
          </w:tcPr>
          <w:p w14:paraId="3E401BDC"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0.15</w:t>
            </w:r>
          </w:p>
        </w:tc>
      </w:tr>
      <w:tr w:rsidR="0085280A" w:rsidRPr="00EF7064" w14:paraId="1C320B70" w14:textId="77777777">
        <w:tc>
          <w:tcPr>
            <w:tcW w:w="0" w:type="auto"/>
          </w:tcPr>
          <w:p w14:paraId="20D42D9E"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2012</w:t>
            </w:r>
          </w:p>
        </w:tc>
        <w:tc>
          <w:tcPr>
            <w:tcW w:w="0" w:type="auto"/>
          </w:tcPr>
          <w:p w14:paraId="06E6CF9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386,892</w:t>
            </w:r>
          </w:p>
        </w:tc>
        <w:tc>
          <w:tcPr>
            <w:tcW w:w="0" w:type="auto"/>
          </w:tcPr>
          <w:p w14:paraId="5FB7328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0.11</w:t>
            </w:r>
          </w:p>
        </w:tc>
        <w:tc>
          <w:tcPr>
            <w:tcW w:w="0" w:type="auto"/>
          </w:tcPr>
          <w:p w14:paraId="121AD20B"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5566</w:t>
            </w:r>
          </w:p>
        </w:tc>
        <w:tc>
          <w:tcPr>
            <w:tcW w:w="0" w:type="auto"/>
          </w:tcPr>
          <w:p w14:paraId="29F8B7C7"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0.15</w:t>
            </w:r>
          </w:p>
        </w:tc>
        <w:tc>
          <w:tcPr>
            <w:tcW w:w="0" w:type="auto"/>
          </w:tcPr>
          <w:p w14:paraId="45AF2795"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381,326</w:t>
            </w:r>
          </w:p>
        </w:tc>
        <w:tc>
          <w:tcPr>
            <w:tcW w:w="0" w:type="auto"/>
          </w:tcPr>
          <w:p w14:paraId="6B8E543F"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0.12</w:t>
            </w:r>
          </w:p>
        </w:tc>
        <w:tc>
          <w:tcPr>
            <w:tcW w:w="0" w:type="auto"/>
          </w:tcPr>
          <w:p w14:paraId="4E42DBE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374,716</w:t>
            </w:r>
          </w:p>
        </w:tc>
        <w:tc>
          <w:tcPr>
            <w:tcW w:w="0" w:type="auto"/>
          </w:tcPr>
          <w:p w14:paraId="75FB708E"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0.12</w:t>
            </w:r>
          </w:p>
        </w:tc>
        <w:tc>
          <w:tcPr>
            <w:tcW w:w="0" w:type="auto"/>
          </w:tcPr>
          <w:p w14:paraId="4A19DB8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6,610</w:t>
            </w:r>
          </w:p>
        </w:tc>
        <w:tc>
          <w:tcPr>
            <w:tcW w:w="0" w:type="auto"/>
          </w:tcPr>
          <w:p w14:paraId="5D0822F5"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0.14</w:t>
            </w:r>
          </w:p>
        </w:tc>
      </w:tr>
      <w:tr w:rsidR="0085280A" w:rsidRPr="00EF7064" w14:paraId="10944465" w14:textId="77777777">
        <w:tc>
          <w:tcPr>
            <w:tcW w:w="0" w:type="auto"/>
          </w:tcPr>
          <w:p w14:paraId="46ED99E2"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2013</w:t>
            </w:r>
          </w:p>
        </w:tc>
        <w:tc>
          <w:tcPr>
            <w:tcW w:w="0" w:type="auto"/>
          </w:tcPr>
          <w:p w14:paraId="243556E8"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498,784</w:t>
            </w:r>
          </w:p>
        </w:tc>
        <w:tc>
          <w:tcPr>
            <w:tcW w:w="0" w:type="auto"/>
          </w:tcPr>
          <w:p w14:paraId="2D53DA06"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0.17</w:t>
            </w:r>
          </w:p>
        </w:tc>
        <w:tc>
          <w:tcPr>
            <w:tcW w:w="0" w:type="auto"/>
          </w:tcPr>
          <w:p w14:paraId="04DFE68F" w14:textId="77777777" w:rsidR="0085280A" w:rsidRPr="00EF7064" w:rsidRDefault="0085280A">
            <w:pPr>
              <w:pStyle w:val="Compact"/>
              <w:rPr>
                <w:rFonts w:ascii="Times New Roman" w:hAnsi="Times New Roman" w:cs="Times New Roman"/>
                <w:sz w:val="20"/>
                <w:szCs w:val="20"/>
              </w:rPr>
            </w:pPr>
          </w:p>
        </w:tc>
        <w:tc>
          <w:tcPr>
            <w:tcW w:w="0" w:type="auto"/>
          </w:tcPr>
          <w:p w14:paraId="1C9CAF47" w14:textId="77777777" w:rsidR="0085280A" w:rsidRPr="00EF7064" w:rsidRDefault="0085280A">
            <w:pPr>
              <w:pStyle w:val="Compact"/>
              <w:rPr>
                <w:rFonts w:ascii="Times New Roman" w:hAnsi="Times New Roman" w:cs="Times New Roman"/>
                <w:sz w:val="20"/>
                <w:szCs w:val="20"/>
              </w:rPr>
            </w:pPr>
          </w:p>
        </w:tc>
        <w:tc>
          <w:tcPr>
            <w:tcW w:w="0" w:type="auto"/>
          </w:tcPr>
          <w:p w14:paraId="41FCFA87"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490,553</w:t>
            </w:r>
          </w:p>
        </w:tc>
        <w:tc>
          <w:tcPr>
            <w:tcW w:w="0" w:type="auto"/>
          </w:tcPr>
          <w:p w14:paraId="2123EEAD"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0.17</w:t>
            </w:r>
          </w:p>
        </w:tc>
        <w:tc>
          <w:tcPr>
            <w:tcW w:w="0" w:type="auto"/>
          </w:tcPr>
          <w:p w14:paraId="7A883052"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484,866</w:t>
            </w:r>
          </w:p>
        </w:tc>
        <w:tc>
          <w:tcPr>
            <w:tcW w:w="0" w:type="auto"/>
          </w:tcPr>
          <w:p w14:paraId="55B2B2F2"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0.17</w:t>
            </w:r>
          </w:p>
        </w:tc>
        <w:tc>
          <w:tcPr>
            <w:tcW w:w="0" w:type="auto"/>
          </w:tcPr>
          <w:p w14:paraId="4387E32D"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5,687</w:t>
            </w:r>
          </w:p>
        </w:tc>
        <w:tc>
          <w:tcPr>
            <w:tcW w:w="0" w:type="auto"/>
          </w:tcPr>
          <w:p w14:paraId="4F231974"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0.14</w:t>
            </w:r>
          </w:p>
        </w:tc>
      </w:tr>
      <w:tr w:rsidR="0085280A" w:rsidRPr="00EF7064" w14:paraId="62B133AA" w14:textId="77777777">
        <w:tc>
          <w:tcPr>
            <w:tcW w:w="0" w:type="auto"/>
          </w:tcPr>
          <w:p w14:paraId="23109496"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2014</w:t>
            </w:r>
          </w:p>
        </w:tc>
        <w:tc>
          <w:tcPr>
            <w:tcW w:w="0" w:type="auto"/>
          </w:tcPr>
          <w:p w14:paraId="4E20F351"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532,889</w:t>
            </w:r>
          </w:p>
        </w:tc>
        <w:tc>
          <w:tcPr>
            <w:tcW w:w="0" w:type="auto"/>
          </w:tcPr>
          <w:p w14:paraId="61234670"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0.13</w:t>
            </w:r>
          </w:p>
        </w:tc>
        <w:tc>
          <w:tcPr>
            <w:tcW w:w="0" w:type="auto"/>
          </w:tcPr>
          <w:p w14:paraId="215212A0"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13436</w:t>
            </w:r>
          </w:p>
        </w:tc>
        <w:tc>
          <w:tcPr>
            <w:tcW w:w="0" w:type="auto"/>
          </w:tcPr>
          <w:p w14:paraId="64A15917"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0.14</w:t>
            </w:r>
          </w:p>
        </w:tc>
        <w:tc>
          <w:tcPr>
            <w:tcW w:w="0" w:type="auto"/>
          </w:tcPr>
          <w:p w14:paraId="1CE3C6D0"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519,453</w:t>
            </w:r>
          </w:p>
        </w:tc>
        <w:tc>
          <w:tcPr>
            <w:tcW w:w="0" w:type="auto"/>
          </w:tcPr>
          <w:p w14:paraId="694ECBE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0.14</w:t>
            </w:r>
          </w:p>
        </w:tc>
        <w:tc>
          <w:tcPr>
            <w:tcW w:w="0" w:type="auto"/>
          </w:tcPr>
          <w:p w14:paraId="0EF1AC3F"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509,842</w:t>
            </w:r>
          </w:p>
        </w:tc>
        <w:tc>
          <w:tcPr>
            <w:tcW w:w="0" w:type="auto"/>
          </w:tcPr>
          <w:p w14:paraId="6869B75D"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0.14</w:t>
            </w:r>
          </w:p>
        </w:tc>
        <w:tc>
          <w:tcPr>
            <w:tcW w:w="0" w:type="auto"/>
          </w:tcPr>
          <w:p w14:paraId="3AAC59C1"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9,611</w:t>
            </w:r>
          </w:p>
        </w:tc>
        <w:tc>
          <w:tcPr>
            <w:tcW w:w="0" w:type="auto"/>
          </w:tcPr>
          <w:p w14:paraId="00FC1B55"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0.17</w:t>
            </w:r>
          </w:p>
        </w:tc>
      </w:tr>
      <w:tr w:rsidR="0085280A" w:rsidRPr="00EF7064" w14:paraId="428607E0" w14:textId="77777777">
        <w:tc>
          <w:tcPr>
            <w:tcW w:w="0" w:type="auto"/>
          </w:tcPr>
          <w:p w14:paraId="4317EBE8"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2015</w:t>
            </w:r>
          </w:p>
        </w:tc>
        <w:tc>
          <w:tcPr>
            <w:tcW w:w="0" w:type="auto"/>
          </w:tcPr>
          <w:p w14:paraId="07C1FED9"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399,247</w:t>
            </w:r>
          </w:p>
        </w:tc>
        <w:tc>
          <w:tcPr>
            <w:tcW w:w="0" w:type="auto"/>
          </w:tcPr>
          <w:p w14:paraId="385A7CF6"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0.11</w:t>
            </w:r>
          </w:p>
        </w:tc>
        <w:tc>
          <w:tcPr>
            <w:tcW w:w="0" w:type="auto"/>
          </w:tcPr>
          <w:p w14:paraId="0278B0B4" w14:textId="77777777" w:rsidR="0085280A" w:rsidRPr="00EF7064" w:rsidRDefault="0085280A">
            <w:pPr>
              <w:pStyle w:val="Compact"/>
              <w:rPr>
                <w:rFonts w:ascii="Times New Roman" w:hAnsi="Times New Roman" w:cs="Times New Roman"/>
                <w:sz w:val="20"/>
                <w:szCs w:val="20"/>
              </w:rPr>
            </w:pPr>
          </w:p>
        </w:tc>
        <w:tc>
          <w:tcPr>
            <w:tcW w:w="0" w:type="auto"/>
          </w:tcPr>
          <w:p w14:paraId="6B1F99DE" w14:textId="77777777" w:rsidR="0085280A" w:rsidRPr="00EF7064" w:rsidRDefault="0085280A">
            <w:pPr>
              <w:pStyle w:val="Compact"/>
              <w:rPr>
                <w:rFonts w:ascii="Times New Roman" w:hAnsi="Times New Roman" w:cs="Times New Roman"/>
                <w:sz w:val="20"/>
                <w:szCs w:val="20"/>
              </w:rPr>
            </w:pPr>
          </w:p>
        </w:tc>
        <w:tc>
          <w:tcPr>
            <w:tcW w:w="0" w:type="auto"/>
          </w:tcPr>
          <w:p w14:paraId="365EC77F"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392,677</w:t>
            </w:r>
          </w:p>
        </w:tc>
        <w:tc>
          <w:tcPr>
            <w:tcW w:w="0" w:type="auto"/>
          </w:tcPr>
          <w:p w14:paraId="6D1828A1"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0.11</w:t>
            </w:r>
          </w:p>
        </w:tc>
        <w:tc>
          <w:tcPr>
            <w:tcW w:w="0" w:type="auto"/>
          </w:tcPr>
          <w:p w14:paraId="52DB8BFE"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381,696</w:t>
            </w:r>
          </w:p>
        </w:tc>
        <w:tc>
          <w:tcPr>
            <w:tcW w:w="0" w:type="auto"/>
          </w:tcPr>
          <w:p w14:paraId="4B967181"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0.12</w:t>
            </w:r>
          </w:p>
        </w:tc>
        <w:tc>
          <w:tcPr>
            <w:tcW w:w="0" w:type="auto"/>
          </w:tcPr>
          <w:p w14:paraId="658D40B8"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10,981</w:t>
            </w:r>
          </w:p>
        </w:tc>
        <w:tc>
          <w:tcPr>
            <w:tcW w:w="0" w:type="auto"/>
          </w:tcPr>
          <w:p w14:paraId="76F8D165"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0.17</w:t>
            </w:r>
          </w:p>
        </w:tc>
      </w:tr>
      <w:tr w:rsidR="0085280A" w:rsidRPr="00EF7064" w14:paraId="1A4631C8" w14:textId="77777777">
        <w:tc>
          <w:tcPr>
            <w:tcW w:w="0" w:type="auto"/>
          </w:tcPr>
          <w:p w14:paraId="2AE903B4"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2016</w:t>
            </w:r>
          </w:p>
        </w:tc>
        <w:tc>
          <w:tcPr>
            <w:tcW w:w="0" w:type="auto"/>
          </w:tcPr>
          <w:p w14:paraId="483FD660"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452,785</w:t>
            </w:r>
          </w:p>
        </w:tc>
        <w:tc>
          <w:tcPr>
            <w:tcW w:w="0" w:type="auto"/>
          </w:tcPr>
          <w:p w14:paraId="540FED60"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0.07</w:t>
            </w:r>
          </w:p>
        </w:tc>
        <w:tc>
          <w:tcPr>
            <w:tcW w:w="0" w:type="auto"/>
          </w:tcPr>
          <w:p w14:paraId="0212672D"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6759</w:t>
            </w:r>
          </w:p>
        </w:tc>
        <w:tc>
          <w:tcPr>
            <w:tcW w:w="0" w:type="auto"/>
          </w:tcPr>
          <w:p w14:paraId="170CE106"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0.15</w:t>
            </w:r>
          </w:p>
        </w:tc>
        <w:tc>
          <w:tcPr>
            <w:tcW w:w="0" w:type="auto"/>
          </w:tcPr>
          <w:p w14:paraId="64215515"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446,026</w:t>
            </w:r>
          </w:p>
        </w:tc>
        <w:tc>
          <w:tcPr>
            <w:tcW w:w="0" w:type="auto"/>
          </w:tcPr>
          <w:p w14:paraId="6DC9F66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0.07</w:t>
            </w:r>
          </w:p>
        </w:tc>
        <w:tc>
          <w:tcPr>
            <w:tcW w:w="0" w:type="auto"/>
          </w:tcPr>
          <w:p w14:paraId="77FF675F"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433,243</w:t>
            </w:r>
          </w:p>
        </w:tc>
        <w:tc>
          <w:tcPr>
            <w:tcW w:w="0" w:type="auto"/>
          </w:tcPr>
          <w:p w14:paraId="1C2D9522"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0.07</w:t>
            </w:r>
          </w:p>
        </w:tc>
        <w:tc>
          <w:tcPr>
            <w:tcW w:w="0" w:type="auto"/>
          </w:tcPr>
          <w:p w14:paraId="1BBF094D"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12,783</w:t>
            </w:r>
          </w:p>
        </w:tc>
        <w:tc>
          <w:tcPr>
            <w:tcW w:w="0" w:type="auto"/>
          </w:tcPr>
          <w:p w14:paraId="0AD4A18C"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0.23</w:t>
            </w:r>
          </w:p>
        </w:tc>
      </w:tr>
      <w:tr w:rsidR="0085280A" w:rsidRPr="00EF7064" w14:paraId="7F2F5E92" w14:textId="77777777">
        <w:tc>
          <w:tcPr>
            <w:tcW w:w="0" w:type="auto"/>
          </w:tcPr>
          <w:p w14:paraId="11F088CC"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2017</w:t>
            </w:r>
          </w:p>
        </w:tc>
        <w:tc>
          <w:tcPr>
            <w:tcW w:w="0" w:type="auto"/>
          </w:tcPr>
          <w:p w14:paraId="53BCA3FE"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549,293</w:t>
            </w:r>
          </w:p>
        </w:tc>
        <w:tc>
          <w:tcPr>
            <w:tcW w:w="0" w:type="auto"/>
          </w:tcPr>
          <w:p w14:paraId="06EC35B9"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14:paraId="2ED5A3A5" w14:textId="77777777" w:rsidR="0085280A" w:rsidRPr="00EF7064" w:rsidRDefault="0085280A">
            <w:pPr>
              <w:pStyle w:val="Compact"/>
              <w:rPr>
                <w:rFonts w:ascii="Times New Roman" w:hAnsi="Times New Roman" w:cs="Times New Roman"/>
                <w:sz w:val="20"/>
                <w:szCs w:val="20"/>
              </w:rPr>
            </w:pPr>
          </w:p>
        </w:tc>
        <w:tc>
          <w:tcPr>
            <w:tcW w:w="0" w:type="auto"/>
          </w:tcPr>
          <w:p w14:paraId="54F3B593" w14:textId="77777777" w:rsidR="0085280A" w:rsidRPr="00EF7064" w:rsidRDefault="0085280A">
            <w:pPr>
              <w:pStyle w:val="Compact"/>
              <w:rPr>
                <w:rFonts w:ascii="Times New Roman" w:hAnsi="Times New Roman" w:cs="Times New Roman"/>
                <w:sz w:val="20"/>
                <w:szCs w:val="20"/>
              </w:rPr>
            </w:pPr>
          </w:p>
        </w:tc>
        <w:tc>
          <w:tcPr>
            <w:tcW w:w="0" w:type="auto"/>
          </w:tcPr>
          <w:p w14:paraId="2489B0EE"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540,218</w:t>
            </w:r>
          </w:p>
        </w:tc>
        <w:tc>
          <w:tcPr>
            <w:tcW w:w="0" w:type="auto"/>
          </w:tcPr>
          <w:p w14:paraId="51555CD9"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14:paraId="52D7C81F"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530,982</w:t>
            </w:r>
          </w:p>
        </w:tc>
        <w:tc>
          <w:tcPr>
            <w:tcW w:w="0" w:type="auto"/>
          </w:tcPr>
          <w:p w14:paraId="3B253E8E"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14:paraId="1EDD99A4"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9,236</w:t>
            </w:r>
          </w:p>
        </w:tc>
        <w:tc>
          <w:tcPr>
            <w:tcW w:w="0" w:type="auto"/>
          </w:tcPr>
          <w:p w14:paraId="365BEA11"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0.22</w:t>
            </w:r>
          </w:p>
        </w:tc>
      </w:tr>
      <w:tr w:rsidR="0085280A" w:rsidRPr="00EF7064" w14:paraId="34A65D97" w14:textId="77777777">
        <w:tc>
          <w:tcPr>
            <w:tcW w:w="0" w:type="auto"/>
          </w:tcPr>
          <w:p w14:paraId="574C036B"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2018</w:t>
            </w:r>
          </w:p>
        </w:tc>
        <w:tc>
          <w:tcPr>
            <w:tcW w:w="0" w:type="auto"/>
          </w:tcPr>
          <w:p w14:paraId="1A2C0DC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494,579</w:t>
            </w:r>
          </w:p>
        </w:tc>
        <w:tc>
          <w:tcPr>
            <w:tcW w:w="0" w:type="auto"/>
          </w:tcPr>
          <w:p w14:paraId="2719EA22"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14:paraId="2837D579"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6930</w:t>
            </w:r>
          </w:p>
        </w:tc>
        <w:tc>
          <w:tcPr>
            <w:tcW w:w="0" w:type="auto"/>
          </w:tcPr>
          <w:p w14:paraId="01054280"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0.11</w:t>
            </w:r>
          </w:p>
        </w:tc>
        <w:tc>
          <w:tcPr>
            <w:tcW w:w="0" w:type="auto"/>
          </w:tcPr>
          <w:p w14:paraId="41D4DD2D"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487,649</w:t>
            </w:r>
          </w:p>
        </w:tc>
        <w:tc>
          <w:tcPr>
            <w:tcW w:w="0" w:type="auto"/>
          </w:tcPr>
          <w:p w14:paraId="1E35D56D"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14:paraId="12497FE1"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484,144</w:t>
            </w:r>
          </w:p>
        </w:tc>
        <w:tc>
          <w:tcPr>
            <w:tcW w:w="0" w:type="auto"/>
          </w:tcPr>
          <w:p w14:paraId="28BBA6F1"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14:paraId="42003AFA"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3,505</w:t>
            </w:r>
          </w:p>
        </w:tc>
        <w:tc>
          <w:tcPr>
            <w:tcW w:w="0" w:type="auto"/>
          </w:tcPr>
          <w:p w14:paraId="1DE350FB"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0.16</w:t>
            </w:r>
          </w:p>
        </w:tc>
      </w:tr>
      <w:tr w:rsidR="0085280A" w:rsidRPr="00EF7064" w14:paraId="538ED4D7" w14:textId="77777777">
        <w:tc>
          <w:tcPr>
            <w:tcW w:w="0" w:type="auto"/>
          </w:tcPr>
          <w:p w14:paraId="6D612A5E"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2019</w:t>
            </w:r>
          </w:p>
        </w:tc>
        <w:tc>
          <w:tcPr>
            <w:tcW w:w="0" w:type="auto"/>
          </w:tcPr>
          <w:p w14:paraId="43A3410C"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604,109</w:t>
            </w:r>
          </w:p>
        </w:tc>
        <w:tc>
          <w:tcPr>
            <w:tcW w:w="0" w:type="auto"/>
          </w:tcPr>
          <w:p w14:paraId="69034E96"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0.14</w:t>
            </w:r>
          </w:p>
        </w:tc>
        <w:tc>
          <w:tcPr>
            <w:tcW w:w="0" w:type="auto"/>
          </w:tcPr>
          <w:p w14:paraId="3EEAB98B" w14:textId="77777777" w:rsidR="0085280A" w:rsidRPr="00EF7064" w:rsidRDefault="0085280A">
            <w:pPr>
              <w:pStyle w:val="Compact"/>
              <w:rPr>
                <w:rFonts w:ascii="Times New Roman" w:hAnsi="Times New Roman" w:cs="Times New Roman"/>
                <w:sz w:val="20"/>
                <w:szCs w:val="20"/>
              </w:rPr>
            </w:pPr>
          </w:p>
        </w:tc>
        <w:tc>
          <w:tcPr>
            <w:tcW w:w="0" w:type="auto"/>
          </w:tcPr>
          <w:p w14:paraId="4DDCD64C" w14:textId="77777777" w:rsidR="0085280A" w:rsidRPr="00EF7064" w:rsidRDefault="0085280A">
            <w:pPr>
              <w:pStyle w:val="Compact"/>
              <w:rPr>
                <w:rFonts w:ascii="Times New Roman" w:hAnsi="Times New Roman" w:cs="Times New Roman"/>
                <w:sz w:val="20"/>
                <w:szCs w:val="20"/>
              </w:rPr>
            </w:pPr>
          </w:p>
        </w:tc>
        <w:tc>
          <w:tcPr>
            <w:tcW w:w="0" w:type="auto"/>
          </w:tcPr>
          <w:p w14:paraId="2C16026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594,119</w:t>
            </w:r>
          </w:p>
        </w:tc>
        <w:tc>
          <w:tcPr>
            <w:tcW w:w="0" w:type="auto"/>
          </w:tcPr>
          <w:p w14:paraId="6367906C"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0.14</w:t>
            </w:r>
          </w:p>
        </w:tc>
        <w:tc>
          <w:tcPr>
            <w:tcW w:w="0" w:type="auto"/>
          </w:tcPr>
          <w:p w14:paraId="171C5900"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592,039</w:t>
            </w:r>
          </w:p>
        </w:tc>
        <w:tc>
          <w:tcPr>
            <w:tcW w:w="0" w:type="auto"/>
          </w:tcPr>
          <w:p w14:paraId="358F1FB4"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0.14</w:t>
            </w:r>
          </w:p>
        </w:tc>
        <w:tc>
          <w:tcPr>
            <w:tcW w:w="0" w:type="auto"/>
          </w:tcPr>
          <w:p w14:paraId="4EC019E7"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2,080</w:t>
            </w:r>
          </w:p>
        </w:tc>
        <w:tc>
          <w:tcPr>
            <w:tcW w:w="0" w:type="auto"/>
          </w:tcPr>
          <w:p w14:paraId="3AAE80C5"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0.32</w:t>
            </w:r>
          </w:p>
        </w:tc>
      </w:tr>
      <w:tr w:rsidR="0085280A" w:rsidRPr="00EF7064" w14:paraId="6C90EBE1" w14:textId="77777777">
        <w:tc>
          <w:tcPr>
            <w:tcW w:w="0" w:type="auto"/>
          </w:tcPr>
          <w:p w14:paraId="29881CB1"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2021</w:t>
            </w:r>
          </w:p>
        </w:tc>
        <w:tc>
          <w:tcPr>
            <w:tcW w:w="0" w:type="auto"/>
          </w:tcPr>
          <w:p w14:paraId="65C16AF2"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670,091</w:t>
            </w:r>
          </w:p>
        </w:tc>
        <w:tc>
          <w:tcPr>
            <w:tcW w:w="0" w:type="auto"/>
          </w:tcPr>
          <w:p w14:paraId="4830AC0B"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0.11</w:t>
            </w:r>
          </w:p>
        </w:tc>
        <w:tc>
          <w:tcPr>
            <w:tcW w:w="0" w:type="auto"/>
          </w:tcPr>
          <w:p w14:paraId="0E44EB94" w14:textId="77777777" w:rsidR="0085280A" w:rsidRPr="00EF7064" w:rsidRDefault="0085280A">
            <w:pPr>
              <w:pStyle w:val="Compact"/>
              <w:rPr>
                <w:rFonts w:ascii="Times New Roman" w:hAnsi="Times New Roman" w:cs="Times New Roman"/>
                <w:sz w:val="20"/>
                <w:szCs w:val="20"/>
              </w:rPr>
            </w:pPr>
          </w:p>
        </w:tc>
        <w:tc>
          <w:tcPr>
            <w:tcW w:w="0" w:type="auto"/>
          </w:tcPr>
          <w:p w14:paraId="050E4E7B" w14:textId="77777777" w:rsidR="0085280A" w:rsidRPr="00EF7064" w:rsidRDefault="0085280A">
            <w:pPr>
              <w:pStyle w:val="Compact"/>
              <w:rPr>
                <w:rFonts w:ascii="Times New Roman" w:hAnsi="Times New Roman" w:cs="Times New Roman"/>
                <w:sz w:val="20"/>
                <w:szCs w:val="20"/>
              </w:rPr>
            </w:pPr>
          </w:p>
        </w:tc>
        <w:tc>
          <w:tcPr>
            <w:tcW w:w="0" w:type="auto"/>
          </w:tcPr>
          <w:p w14:paraId="10E583A0"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659,000</w:t>
            </w:r>
          </w:p>
        </w:tc>
        <w:tc>
          <w:tcPr>
            <w:tcW w:w="0" w:type="auto"/>
          </w:tcPr>
          <w:p w14:paraId="4FF75AC7"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0.11</w:t>
            </w:r>
          </w:p>
        </w:tc>
        <w:tc>
          <w:tcPr>
            <w:tcW w:w="0" w:type="auto"/>
          </w:tcPr>
          <w:p w14:paraId="5F627356"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657,321</w:t>
            </w:r>
          </w:p>
        </w:tc>
        <w:tc>
          <w:tcPr>
            <w:tcW w:w="0" w:type="auto"/>
          </w:tcPr>
          <w:p w14:paraId="5EEF8B6C"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0.12</w:t>
            </w:r>
          </w:p>
        </w:tc>
        <w:tc>
          <w:tcPr>
            <w:tcW w:w="0" w:type="auto"/>
          </w:tcPr>
          <w:p w14:paraId="26C49EA1"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1,679</w:t>
            </w:r>
          </w:p>
        </w:tc>
        <w:tc>
          <w:tcPr>
            <w:tcW w:w="0" w:type="auto"/>
          </w:tcPr>
          <w:p w14:paraId="60064BA5"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0.31</w:t>
            </w:r>
          </w:p>
        </w:tc>
      </w:tr>
      <w:tr w:rsidR="0085280A" w:rsidRPr="00EF7064" w14:paraId="69DABB2D" w14:textId="77777777">
        <w:tc>
          <w:tcPr>
            <w:tcW w:w="0" w:type="auto"/>
          </w:tcPr>
          <w:p w14:paraId="0EB60902"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2022</w:t>
            </w:r>
          </w:p>
        </w:tc>
        <w:tc>
          <w:tcPr>
            <w:tcW w:w="0" w:type="auto"/>
          </w:tcPr>
          <w:p w14:paraId="78844559"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710,804</w:t>
            </w:r>
          </w:p>
        </w:tc>
        <w:tc>
          <w:tcPr>
            <w:tcW w:w="0" w:type="auto"/>
          </w:tcPr>
          <w:p w14:paraId="05656D4F"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0.18</w:t>
            </w:r>
          </w:p>
        </w:tc>
        <w:tc>
          <w:tcPr>
            <w:tcW w:w="0" w:type="auto"/>
          </w:tcPr>
          <w:p w14:paraId="1F1F1A7C"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10897</w:t>
            </w:r>
          </w:p>
        </w:tc>
        <w:tc>
          <w:tcPr>
            <w:tcW w:w="0" w:type="auto"/>
          </w:tcPr>
          <w:p w14:paraId="0747D606"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0.19</w:t>
            </w:r>
          </w:p>
        </w:tc>
        <w:tc>
          <w:tcPr>
            <w:tcW w:w="0" w:type="auto"/>
          </w:tcPr>
          <w:p w14:paraId="69EA68E3"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699,906</w:t>
            </w:r>
          </w:p>
        </w:tc>
        <w:tc>
          <w:tcPr>
            <w:tcW w:w="0" w:type="auto"/>
          </w:tcPr>
          <w:p w14:paraId="60C6BBF5"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0.18</w:t>
            </w:r>
          </w:p>
        </w:tc>
        <w:tc>
          <w:tcPr>
            <w:tcW w:w="0" w:type="auto"/>
          </w:tcPr>
          <w:p w14:paraId="43258AA2"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697,296</w:t>
            </w:r>
          </w:p>
        </w:tc>
        <w:tc>
          <w:tcPr>
            <w:tcW w:w="0" w:type="auto"/>
          </w:tcPr>
          <w:p w14:paraId="12444085"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0.18</w:t>
            </w:r>
          </w:p>
        </w:tc>
        <w:tc>
          <w:tcPr>
            <w:tcW w:w="0" w:type="auto"/>
          </w:tcPr>
          <w:p w14:paraId="5F6BF5B9" w14:textId="77777777"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2,610</w:t>
            </w:r>
          </w:p>
        </w:tc>
        <w:tc>
          <w:tcPr>
            <w:tcW w:w="0" w:type="auto"/>
          </w:tcPr>
          <w:p w14:paraId="4BBE9804" w14:textId="77777777"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0.27</w:t>
            </w:r>
          </w:p>
        </w:tc>
      </w:tr>
    </w:tbl>
    <w:p w14:paraId="074B9281" w14:textId="77777777" w:rsidR="0085280A" w:rsidRPr="00EF7064" w:rsidRDefault="003B007E" w:rsidP="00EF7064">
      <w:pPr>
        <w:pStyle w:val="Heading3"/>
        <w:rPr>
          <w:rFonts w:ascii="Times New Roman" w:hAnsi="Times New Roman" w:cs="Times New Roman"/>
        </w:rPr>
      </w:pPr>
      <w:bookmarkStart w:id="121" w:name="survey-biomass-and-cv-nbs"/>
      <w:bookmarkEnd w:id="96"/>
      <w:del w:id="122" w:author="Sandra Lowe" w:date="2022-10-27T20:48:00Z">
        <w:r w:rsidRPr="00EF7064" w:rsidDel="00BE6F04">
          <w:rPr>
            <w:rFonts w:ascii="Times New Roman" w:hAnsi="Times New Roman" w:cs="Times New Roman"/>
          </w:rPr>
          <w:delText>Survey biomass and CV (NBS)</w:delText>
        </w:r>
      </w:del>
    </w:p>
    <w:p w14:paraId="79401A94" w14:textId="478F4327" w:rsidR="0085280A" w:rsidRPr="00857707" w:rsidRDefault="003B007E">
      <w:pPr>
        <w:pStyle w:val="TableCaption"/>
        <w:rPr>
          <w:rFonts w:ascii="Times New Roman" w:hAnsi="Times New Roman" w:cs="Times New Roman"/>
        </w:rPr>
      </w:pPr>
      <w:r w:rsidRPr="00BE6F04">
        <w:rPr>
          <w:rFonts w:ascii="Times New Roman" w:hAnsi="Times New Roman" w:cs="Times New Roman"/>
          <w:i w:val="0"/>
          <w:rPrChange w:id="123" w:author="Sandra Lowe" w:date="2022-10-27T20:48:00Z">
            <w:rPr>
              <w:rFonts w:ascii="Times New Roman" w:hAnsi="Times New Roman" w:cs="Times New Roman"/>
            </w:rPr>
          </w:rPrChange>
        </w:rPr>
        <w:t>Table 3. Northern Bering Sea survey biomass (t) and coefficient of variation (CV) for flathead sole, Bering flounder, and the two combined (</w:t>
      </w:r>
      <w:r w:rsidRPr="00BE6F04">
        <w:rPr>
          <w:rFonts w:ascii="Times New Roman" w:hAnsi="Times New Roman" w:cs="Times New Roman"/>
        </w:rPr>
        <w:t>Hippoglossoides spp</w:t>
      </w:r>
      <w:r w:rsidRPr="00BE6F04">
        <w:rPr>
          <w:rFonts w:ascii="Times New Roman" w:hAnsi="Times New Roman" w:cs="Times New Roman"/>
          <w:i w:val="0"/>
          <w:rPrChange w:id="124" w:author="Sandra Lowe" w:date="2022-10-27T20:48:00Z">
            <w:rPr>
              <w:rFonts w:ascii="Times New Roman" w:hAnsi="Times New Roman" w:cs="Times New Roman"/>
            </w:rPr>
          </w:rPrChange>
        </w:rPr>
        <w:t xml:space="preserve">.). These data are not included in the base model and are presented here for reference only. </w:t>
      </w:r>
      <w:del w:id="125" w:author="Sandra Lowe" w:date="2022-10-28T09:47:00Z">
        <w:r w:rsidRPr="00857707" w:rsidDel="00857707">
          <w:rPr>
            <w:rFonts w:ascii="Times New Roman" w:hAnsi="Times New Roman" w:cs="Times New Roman"/>
          </w:rPr>
          <w:delText>Data accessed via Oracle database query on Oct 19, 2022.</w:delText>
        </w:r>
      </w:del>
    </w:p>
    <w:tbl>
      <w:tblPr>
        <w:tblStyle w:val="Table"/>
        <w:tblW w:w="0" w:type="auto"/>
        <w:tblLook w:val="0020" w:firstRow="1" w:lastRow="0" w:firstColumn="0" w:lastColumn="0" w:noHBand="0" w:noVBand="0"/>
        <w:tblCaption w:val="Table 3. Northern Bering Sea survey biomass (t) and coefficient of variation (CV) for flathead sole, Bering flounder, and the two combined (Hippoglossoides spp.). These data are not included in the base model and are presented here for reference only. Data accessed via Oracle database query on Oct 19, 2022."/>
      </w:tblPr>
      <w:tblGrid>
        <w:gridCol w:w="616"/>
        <w:gridCol w:w="1204"/>
        <w:gridCol w:w="934"/>
        <w:gridCol w:w="1567"/>
        <w:gridCol w:w="1364"/>
        <w:gridCol w:w="1939"/>
        <w:gridCol w:w="1736"/>
      </w:tblGrid>
      <w:tr w:rsidR="0085280A" w:rsidRPr="00B65E42" w14:paraId="1FF972E7" w14:textId="77777777" w:rsidTr="0085280A">
        <w:trPr>
          <w:cnfStyle w:val="100000000000" w:firstRow="1" w:lastRow="0" w:firstColumn="0" w:lastColumn="0" w:oddVBand="0" w:evenVBand="0" w:oddHBand="0" w:evenHBand="0" w:firstRowFirstColumn="0" w:firstRowLastColumn="0" w:lastRowFirstColumn="0" w:lastRowLastColumn="0"/>
          <w:tblHeader/>
        </w:trPr>
        <w:tc>
          <w:tcPr>
            <w:tcW w:w="0" w:type="auto"/>
          </w:tcPr>
          <w:p w14:paraId="2B48970E" w14:textId="77777777" w:rsidR="0085280A" w:rsidRPr="00B65E42" w:rsidRDefault="003B007E">
            <w:pPr>
              <w:pStyle w:val="Compact"/>
              <w:rPr>
                <w:rFonts w:ascii="Times New Roman" w:hAnsi="Times New Roman" w:cs="Times New Roman"/>
                <w:sz w:val="20"/>
                <w:szCs w:val="20"/>
              </w:rPr>
            </w:pPr>
            <w:r w:rsidRPr="00B65E42">
              <w:rPr>
                <w:rFonts w:ascii="Times New Roman" w:hAnsi="Times New Roman" w:cs="Times New Roman"/>
                <w:sz w:val="20"/>
                <w:szCs w:val="20"/>
              </w:rPr>
              <w:t>Year</w:t>
            </w:r>
          </w:p>
        </w:tc>
        <w:tc>
          <w:tcPr>
            <w:tcW w:w="0" w:type="auto"/>
          </w:tcPr>
          <w:p w14:paraId="1AD7AE28" w14:textId="77777777"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Biomass (Total)</w:t>
            </w:r>
          </w:p>
        </w:tc>
        <w:tc>
          <w:tcPr>
            <w:tcW w:w="0" w:type="auto"/>
          </w:tcPr>
          <w:p w14:paraId="5F41059A" w14:textId="77777777"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CV (Total)</w:t>
            </w:r>
          </w:p>
        </w:tc>
        <w:tc>
          <w:tcPr>
            <w:tcW w:w="0" w:type="auto"/>
          </w:tcPr>
          <w:p w14:paraId="5C80D350" w14:textId="77777777"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Biomass (NBS, flathead)</w:t>
            </w:r>
          </w:p>
        </w:tc>
        <w:tc>
          <w:tcPr>
            <w:tcW w:w="0" w:type="auto"/>
          </w:tcPr>
          <w:p w14:paraId="55379341" w14:textId="77777777" w:rsidR="0085280A" w:rsidRPr="00B65E42" w:rsidRDefault="003B007E">
            <w:pPr>
              <w:pStyle w:val="Compact"/>
              <w:rPr>
                <w:rFonts w:ascii="Times New Roman" w:hAnsi="Times New Roman" w:cs="Times New Roman"/>
                <w:sz w:val="20"/>
                <w:szCs w:val="20"/>
              </w:rPr>
            </w:pPr>
            <w:r w:rsidRPr="00B65E42">
              <w:rPr>
                <w:rFonts w:ascii="Times New Roman" w:hAnsi="Times New Roman" w:cs="Times New Roman"/>
                <w:sz w:val="20"/>
                <w:szCs w:val="20"/>
              </w:rPr>
              <w:t>CV (NBS, flathead)</w:t>
            </w:r>
          </w:p>
        </w:tc>
        <w:tc>
          <w:tcPr>
            <w:tcW w:w="0" w:type="auto"/>
          </w:tcPr>
          <w:p w14:paraId="501913BB" w14:textId="77777777"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Biomass (NBS, Bering Flounder)</w:t>
            </w:r>
          </w:p>
        </w:tc>
        <w:tc>
          <w:tcPr>
            <w:tcW w:w="0" w:type="auto"/>
          </w:tcPr>
          <w:p w14:paraId="6D16D515" w14:textId="77777777"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CV (NBS, Bering Flounder)</w:t>
            </w:r>
          </w:p>
        </w:tc>
      </w:tr>
      <w:tr w:rsidR="0085280A" w:rsidRPr="00B65E42" w14:paraId="279898F9" w14:textId="77777777">
        <w:tc>
          <w:tcPr>
            <w:tcW w:w="0" w:type="auto"/>
          </w:tcPr>
          <w:p w14:paraId="3FB9CD87" w14:textId="77777777" w:rsidR="0085280A" w:rsidRPr="00B65E42" w:rsidRDefault="003B007E">
            <w:pPr>
              <w:pStyle w:val="Compact"/>
              <w:rPr>
                <w:rFonts w:ascii="Times New Roman" w:hAnsi="Times New Roman" w:cs="Times New Roman"/>
                <w:sz w:val="20"/>
                <w:szCs w:val="20"/>
              </w:rPr>
            </w:pPr>
            <w:r w:rsidRPr="00B65E42">
              <w:rPr>
                <w:rFonts w:ascii="Times New Roman" w:hAnsi="Times New Roman" w:cs="Times New Roman"/>
                <w:sz w:val="20"/>
                <w:szCs w:val="20"/>
              </w:rPr>
              <w:t>2010</w:t>
            </w:r>
          </w:p>
        </w:tc>
        <w:tc>
          <w:tcPr>
            <w:tcW w:w="0" w:type="auto"/>
          </w:tcPr>
          <w:p w14:paraId="560E8411" w14:textId="77777777"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12,355</w:t>
            </w:r>
          </w:p>
        </w:tc>
        <w:tc>
          <w:tcPr>
            <w:tcW w:w="0" w:type="auto"/>
          </w:tcPr>
          <w:p w14:paraId="05ED59B8" w14:textId="77777777"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0.17</w:t>
            </w:r>
          </w:p>
        </w:tc>
        <w:tc>
          <w:tcPr>
            <w:tcW w:w="0" w:type="auto"/>
          </w:tcPr>
          <w:p w14:paraId="7D979DA4" w14:textId="77777777"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0</w:t>
            </w:r>
          </w:p>
        </w:tc>
        <w:tc>
          <w:tcPr>
            <w:tcW w:w="0" w:type="auto"/>
          </w:tcPr>
          <w:p w14:paraId="3C878674" w14:textId="77777777" w:rsidR="0085280A" w:rsidRPr="00B65E42" w:rsidRDefault="0085280A">
            <w:pPr>
              <w:pStyle w:val="Compact"/>
              <w:rPr>
                <w:rFonts w:ascii="Times New Roman" w:hAnsi="Times New Roman" w:cs="Times New Roman"/>
                <w:sz w:val="20"/>
                <w:szCs w:val="20"/>
              </w:rPr>
            </w:pPr>
          </w:p>
        </w:tc>
        <w:tc>
          <w:tcPr>
            <w:tcW w:w="0" w:type="auto"/>
          </w:tcPr>
          <w:p w14:paraId="363DDCF1" w14:textId="77777777"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12,355</w:t>
            </w:r>
          </w:p>
        </w:tc>
        <w:tc>
          <w:tcPr>
            <w:tcW w:w="0" w:type="auto"/>
          </w:tcPr>
          <w:p w14:paraId="7E51EA5B" w14:textId="77777777"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0.17</w:t>
            </w:r>
          </w:p>
        </w:tc>
      </w:tr>
      <w:tr w:rsidR="0085280A" w:rsidRPr="00B65E42" w14:paraId="6152B1A3" w14:textId="77777777">
        <w:tc>
          <w:tcPr>
            <w:tcW w:w="0" w:type="auto"/>
          </w:tcPr>
          <w:p w14:paraId="2431624C" w14:textId="77777777" w:rsidR="0085280A" w:rsidRPr="00B65E42" w:rsidRDefault="003B007E">
            <w:pPr>
              <w:pStyle w:val="Compact"/>
              <w:rPr>
                <w:rFonts w:ascii="Times New Roman" w:hAnsi="Times New Roman" w:cs="Times New Roman"/>
                <w:sz w:val="20"/>
                <w:szCs w:val="20"/>
              </w:rPr>
            </w:pPr>
            <w:r w:rsidRPr="00B65E42">
              <w:rPr>
                <w:rFonts w:ascii="Times New Roman" w:hAnsi="Times New Roman" w:cs="Times New Roman"/>
                <w:sz w:val="20"/>
                <w:szCs w:val="20"/>
              </w:rPr>
              <w:t>2017</w:t>
            </w:r>
          </w:p>
        </w:tc>
        <w:tc>
          <w:tcPr>
            <w:tcW w:w="0" w:type="auto"/>
          </w:tcPr>
          <w:p w14:paraId="1594CF49" w14:textId="77777777"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19,882</w:t>
            </w:r>
          </w:p>
        </w:tc>
        <w:tc>
          <w:tcPr>
            <w:tcW w:w="0" w:type="auto"/>
          </w:tcPr>
          <w:p w14:paraId="08E0D68D" w14:textId="77777777"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0.21</w:t>
            </w:r>
          </w:p>
        </w:tc>
        <w:tc>
          <w:tcPr>
            <w:tcW w:w="0" w:type="auto"/>
          </w:tcPr>
          <w:p w14:paraId="34938716" w14:textId="77777777"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79</w:t>
            </w:r>
          </w:p>
        </w:tc>
        <w:tc>
          <w:tcPr>
            <w:tcW w:w="0" w:type="auto"/>
          </w:tcPr>
          <w:p w14:paraId="1AB222BF" w14:textId="77777777" w:rsidR="0085280A" w:rsidRPr="00B65E42" w:rsidRDefault="003B007E">
            <w:pPr>
              <w:pStyle w:val="Compact"/>
              <w:rPr>
                <w:rFonts w:ascii="Times New Roman" w:hAnsi="Times New Roman" w:cs="Times New Roman"/>
                <w:sz w:val="20"/>
                <w:szCs w:val="20"/>
              </w:rPr>
            </w:pPr>
            <w:r w:rsidRPr="00B65E42">
              <w:rPr>
                <w:rFonts w:ascii="Times New Roman" w:hAnsi="Times New Roman" w:cs="Times New Roman"/>
                <w:sz w:val="20"/>
                <w:szCs w:val="20"/>
              </w:rPr>
              <w:t>0.65</w:t>
            </w:r>
          </w:p>
        </w:tc>
        <w:tc>
          <w:tcPr>
            <w:tcW w:w="0" w:type="auto"/>
          </w:tcPr>
          <w:p w14:paraId="3EEBC55D" w14:textId="77777777"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19,804</w:t>
            </w:r>
          </w:p>
        </w:tc>
        <w:tc>
          <w:tcPr>
            <w:tcW w:w="0" w:type="auto"/>
          </w:tcPr>
          <w:p w14:paraId="75FF61AA" w14:textId="77777777"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0.21</w:t>
            </w:r>
          </w:p>
        </w:tc>
      </w:tr>
      <w:tr w:rsidR="0085280A" w:rsidRPr="00B65E42" w14:paraId="7F7AF33F" w14:textId="77777777">
        <w:tc>
          <w:tcPr>
            <w:tcW w:w="0" w:type="auto"/>
          </w:tcPr>
          <w:p w14:paraId="3C75B639" w14:textId="77777777" w:rsidR="0085280A" w:rsidRPr="00B65E42" w:rsidRDefault="003B007E">
            <w:pPr>
              <w:pStyle w:val="Compact"/>
              <w:rPr>
                <w:rFonts w:ascii="Times New Roman" w:hAnsi="Times New Roman" w:cs="Times New Roman"/>
                <w:sz w:val="20"/>
                <w:szCs w:val="20"/>
              </w:rPr>
            </w:pPr>
            <w:r w:rsidRPr="00B65E42">
              <w:rPr>
                <w:rFonts w:ascii="Times New Roman" w:hAnsi="Times New Roman" w:cs="Times New Roman"/>
                <w:sz w:val="20"/>
                <w:szCs w:val="20"/>
              </w:rPr>
              <w:t>2019</w:t>
            </w:r>
          </w:p>
        </w:tc>
        <w:tc>
          <w:tcPr>
            <w:tcW w:w="0" w:type="auto"/>
          </w:tcPr>
          <w:p w14:paraId="0ADC73CA" w14:textId="77777777"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18,989</w:t>
            </w:r>
          </w:p>
        </w:tc>
        <w:tc>
          <w:tcPr>
            <w:tcW w:w="0" w:type="auto"/>
          </w:tcPr>
          <w:p w14:paraId="4652C002" w14:textId="77777777"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0.18</w:t>
            </w:r>
          </w:p>
        </w:tc>
        <w:tc>
          <w:tcPr>
            <w:tcW w:w="0" w:type="auto"/>
          </w:tcPr>
          <w:p w14:paraId="6F9CEC55" w14:textId="77777777"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463</w:t>
            </w:r>
          </w:p>
        </w:tc>
        <w:tc>
          <w:tcPr>
            <w:tcW w:w="0" w:type="auto"/>
          </w:tcPr>
          <w:p w14:paraId="72237063" w14:textId="77777777" w:rsidR="0085280A" w:rsidRPr="00B65E42" w:rsidRDefault="003B007E">
            <w:pPr>
              <w:pStyle w:val="Compact"/>
              <w:rPr>
                <w:rFonts w:ascii="Times New Roman" w:hAnsi="Times New Roman" w:cs="Times New Roman"/>
                <w:sz w:val="20"/>
                <w:szCs w:val="20"/>
              </w:rPr>
            </w:pPr>
            <w:r w:rsidRPr="00B65E42">
              <w:rPr>
                <w:rFonts w:ascii="Times New Roman" w:hAnsi="Times New Roman" w:cs="Times New Roman"/>
                <w:sz w:val="20"/>
                <w:szCs w:val="20"/>
              </w:rPr>
              <w:t>0.33</w:t>
            </w:r>
          </w:p>
        </w:tc>
        <w:tc>
          <w:tcPr>
            <w:tcW w:w="0" w:type="auto"/>
          </w:tcPr>
          <w:p w14:paraId="549B7B60" w14:textId="77777777"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18,526</w:t>
            </w:r>
          </w:p>
        </w:tc>
        <w:tc>
          <w:tcPr>
            <w:tcW w:w="0" w:type="auto"/>
          </w:tcPr>
          <w:p w14:paraId="6BD903FD" w14:textId="77777777"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0.19</w:t>
            </w:r>
          </w:p>
        </w:tc>
      </w:tr>
      <w:tr w:rsidR="0085280A" w:rsidRPr="00B65E42" w14:paraId="4CBFA7CD" w14:textId="77777777">
        <w:tc>
          <w:tcPr>
            <w:tcW w:w="0" w:type="auto"/>
          </w:tcPr>
          <w:p w14:paraId="2AD2BF49" w14:textId="77777777" w:rsidR="0085280A" w:rsidRPr="00B65E42" w:rsidRDefault="003B007E">
            <w:pPr>
              <w:pStyle w:val="Compact"/>
              <w:rPr>
                <w:rFonts w:ascii="Times New Roman" w:hAnsi="Times New Roman" w:cs="Times New Roman"/>
                <w:sz w:val="20"/>
                <w:szCs w:val="20"/>
              </w:rPr>
            </w:pPr>
            <w:r w:rsidRPr="00B65E42">
              <w:rPr>
                <w:rFonts w:ascii="Times New Roman" w:hAnsi="Times New Roman" w:cs="Times New Roman"/>
                <w:sz w:val="20"/>
                <w:szCs w:val="20"/>
              </w:rPr>
              <w:t>2021</w:t>
            </w:r>
          </w:p>
        </w:tc>
        <w:tc>
          <w:tcPr>
            <w:tcW w:w="0" w:type="auto"/>
          </w:tcPr>
          <w:p w14:paraId="72010FAF" w14:textId="77777777"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8,523</w:t>
            </w:r>
          </w:p>
        </w:tc>
        <w:tc>
          <w:tcPr>
            <w:tcW w:w="0" w:type="auto"/>
          </w:tcPr>
          <w:p w14:paraId="2DC3A74F" w14:textId="77777777"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0.21</w:t>
            </w:r>
          </w:p>
        </w:tc>
        <w:tc>
          <w:tcPr>
            <w:tcW w:w="0" w:type="auto"/>
          </w:tcPr>
          <w:p w14:paraId="45F6498E" w14:textId="77777777"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138</w:t>
            </w:r>
          </w:p>
        </w:tc>
        <w:tc>
          <w:tcPr>
            <w:tcW w:w="0" w:type="auto"/>
          </w:tcPr>
          <w:p w14:paraId="1470ADD9" w14:textId="77777777" w:rsidR="0085280A" w:rsidRPr="00B65E42" w:rsidRDefault="003B007E">
            <w:pPr>
              <w:pStyle w:val="Compact"/>
              <w:rPr>
                <w:rFonts w:ascii="Times New Roman" w:hAnsi="Times New Roman" w:cs="Times New Roman"/>
                <w:sz w:val="20"/>
                <w:szCs w:val="20"/>
              </w:rPr>
            </w:pPr>
            <w:r w:rsidRPr="00B65E42">
              <w:rPr>
                <w:rFonts w:ascii="Times New Roman" w:hAnsi="Times New Roman" w:cs="Times New Roman"/>
                <w:sz w:val="20"/>
                <w:szCs w:val="20"/>
              </w:rPr>
              <w:t>0.78</w:t>
            </w:r>
          </w:p>
        </w:tc>
        <w:tc>
          <w:tcPr>
            <w:tcW w:w="0" w:type="auto"/>
          </w:tcPr>
          <w:p w14:paraId="41CA0877" w14:textId="77777777"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8,384</w:t>
            </w:r>
          </w:p>
        </w:tc>
        <w:tc>
          <w:tcPr>
            <w:tcW w:w="0" w:type="auto"/>
          </w:tcPr>
          <w:p w14:paraId="7EB3A4A1" w14:textId="77777777"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0.22</w:t>
            </w:r>
          </w:p>
        </w:tc>
      </w:tr>
      <w:tr w:rsidR="0085280A" w:rsidRPr="00B65E42" w14:paraId="32C4C983" w14:textId="77777777">
        <w:tc>
          <w:tcPr>
            <w:tcW w:w="0" w:type="auto"/>
          </w:tcPr>
          <w:p w14:paraId="6F95524A" w14:textId="77777777" w:rsidR="0085280A" w:rsidRPr="00B65E42" w:rsidRDefault="003B007E">
            <w:pPr>
              <w:pStyle w:val="Compact"/>
              <w:rPr>
                <w:rFonts w:ascii="Times New Roman" w:hAnsi="Times New Roman" w:cs="Times New Roman"/>
                <w:sz w:val="20"/>
                <w:szCs w:val="20"/>
              </w:rPr>
            </w:pPr>
            <w:r w:rsidRPr="00B65E42">
              <w:rPr>
                <w:rFonts w:ascii="Times New Roman" w:hAnsi="Times New Roman" w:cs="Times New Roman"/>
                <w:sz w:val="20"/>
                <w:szCs w:val="20"/>
              </w:rPr>
              <w:t>2022</w:t>
            </w:r>
          </w:p>
        </w:tc>
        <w:tc>
          <w:tcPr>
            <w:tcW w:w="0" w:type="auto"/>
          </w:tcPr>
          <w:p w14:paraId="4E82D386" w14:textId="77777777"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6,039</w:t>
            </w:r>
          </w:p>
        </w:tc>
        <w:tc>
          <w:tcPr>
            <w:tcW w:w="0" w:type="auto"/>
          </w:tcPr>
          <w:p w14:paraId="0BF9923A" w14:textId="77777777"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0.15</w:t>
            </w:r>
          </w:p>
        </w:tc>
        <w:tc>
          <w:tcPr>
            <w:tcW w:w="0" w:type="auto"/>
          </w:tcPr>
          <w:p w14:paraId="006B66AF" w14:textId="77777777"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129</w:t>
            </w:r>
          </w:p>
        </w:tc>
        <w:tc>
          <w:tcPr>
            <w:tcW w:w="0" w:type="auto"/>
          </w:tcPr>
          <w:p w14:paraId="334EF01D" w14:textId="77777777" w:rsidR="0085280A" w:rsidRPr="00B65E42" w:rsidRDefault="003B007E">
            <w:pPr>
              <w:pStyle w:val="Compact"/>
              <w:rPr>
                <w:rFonts w:ascii="Times New Roman" w:hAnsi="Times New Roman" w:cs="Times New Roman"/>
                <w:sz w:val="20"/>
                <w:szCs w:val="20"/>
              </w:rPr>
            </w:pPr>
            <w:r w:rsidRPr="00B65E42">
              <w:rPr>
                <w:rFonts w:ascii="Times New Roman" w:hAnsi="Times New Roman" w:cs="Times New Roman"/>
                <w:sz w:val="20"/>
                <w:szCs w:val="20"/>
              </w:rPr>
              <w:t>0.6</w:t>
            </w:r>
          </w:p>
        </w:tc>
        <w:tc>
          <w:tcPr>
            <w:tcW w:w="0" w:type="auto"/>
          </w:tcPr>
          <w:p w14:paraId="765E4646" w14:textId="77777777"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5,910</w:t>
            </w:r>
          </w:p>
        </w:tc>
        <w:tc>
          <w:tcPr>
            <w:tcW w:w="0" w:type="auto"/>
          </w:tcPr>
          <w:p w14:paraId="19BAEA8C" w14:textId="77777777"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0.15</w:t>
            </w:r>
          </w:p>
        </w:tc>
      </w:tr>
      <w:bookmarkEnd w:id="121"/>
    </w:tbl>
    <w:p w14:paraId="42737976" w14:textId="77777777" w:rsidR="0085280A" w:rsidRPr="00EF7064" w:rsidRDefault="003B007E">
      <w:pPr>
        <w:rPr>
          <w:rFonts w:ascii="Times New Roman" w:hAnsi="Times New Roman" w:cs="Times New Roman"/>
        </w:rPr>
      </w:pPr>
      <w:r w:rsidRPr="00EF7064">
        <w:rPr>
          <w:rFonts w:ascii="Times New Roman" w:hAnsi="Times New Roman" w:cs="Times New Roman"/>
        </w:rPr>
        <w:br w:type="page"/>
      </w:r>
    </w:p>
    <w:p w14:paraId="630779A9" w14:textId="77777777" w:rsidR="0085280A" w:rsidRPr="00EF7064" w:rsidRDefault="003B007E" w:rsidP="00EF7064">
      <w:pPr>
        <w:pStyle w:val="Heading1"/>
      </w:pPr>
      <w:bookmarkStart w:id="126" w:name="_Toc117067767"/>
      <w:bookmarkStart w:id="127" w:name="figures"/>
      <w:bookmarkEnd w:id="74"/>
      <w:r w:rsidRPr="00EF7064">
        <w:lastRenderedPageBreak/>
        <w:t>Figures</w:t>
      </w:r>
      <w:bookmarkEnd w:id="126"/>
    </w:p>
    <w:p w14:paraId="30D32169" w14:textId="77777777" w:rsidR="0085280A" w:rsidRPr="00EF7064" w:rsidRDefault="003B007E" w:rsidP="00EF7064">
      <w:pPr>
        <w:pStyle w:val="Heading3"/>
        <w:rPr>
          <w:rFonts w:ascii="Times New Roman" w:hAnsi="Times New Roman" w:cs="Times New Roman"/>
        </w:rPr>
      </w:pPr>
      <w:bookmarkStart w:id="128" w:name="catch-vs.-total-biomass"/>
      <w:del w:id="129" w:author="Sandra Lowe" w:date="2022-10-27T20:50:00Z">
        <w:r w:rsidRPr="00EF7064" w:rsidDel="00134974">
          <w:rPr>
            <w:rFonts w:ascii="Times New Roman" w:hAnsi="Times New Roman" w:cs="Times New Roman"/>
          </w:rPr>
          <w:delText>Catch vs. Total Biomass</w:delText>
        </w:r>
      </w:del>
    </w:p>
    <w:tbl>
      <w:tblPr>
        <w:tblStyle w:val="Table"/>
        <w:tblW w:w="5000" w:type="pct"/>
        <w:tblLook w:val="0000" w:firstRow="0" w:lastRow="0" w:firstColumn="0" w:lastColumn="0" w:noHBand="0" w:noVBand="0"/>
      </w:tblPr>
      <w:tblGrid>
        <w:gridCol w:w="9360"/>
      </w:tblGrid>
      <w:tr w:rsidR="0085280A" w:rsidRPr="00EF7064" w14:paraId="2C1024A0" w14:textId="77777777">
        <w:tc>
          <w:tcPr>
            <w:tcW w:w="0" w:type="auto"/>
          </w:tcPr>
          <w:p w14:paraId="2EB58AE5" w14:textId="77777777" w:rsidR="0085280A" w:rsidRPr="00EF7064" w:rsidRDefault="003B007E">
            <w:pPr>
              <w:pStyle w:val="Figure"/>
              <w:jc w:val="center"/>
              <w:rPr>
                <w:rFonts w:ascii="Times New Roman" w:hAnsi="Times New Roman" w:cs="Times New Roman"/>
              </w:rPr>
            </w:pPr>
            <w:r w:rsidRPr="00EF7064">
              <w:rPr>
                <w:rFonts w:ascii="Times New Roman" w:hAnsi="Times New Roman" w:cs="Times New Roman"/>
                <w:noProof/>
              </w:rPr>
              <w:drawing>
                <wp:inline distT="0" distB="0" distL="0" distR="0" wp14:anchorId="332FA7C3" wp14:editId="4643B643">
                  <wp:extent cx="5334000" cy="333375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igs/2022-10-19-Fig1_catchvsbio.png"/>
                          <pic:cNvPicPr>
                            <a:picLocks noChangeAspect="1" noChangeArrowheads="1"/>
                          </pic:cNvPicPr>
                        </pic:nvPicPr>
                        <pic:blipFill>
                          <a:blip r:embed="rId9"/>
                          <a:stretch>
                            <a:fillRect/>
                          </a:stretch>
                        </pic:blipFill>
                        <pic:spPr bwMode="auto">
                          <a:xfrm>
                            <a:off x="0" y="0"/>
                            <a:ext cx="5334000" cy="3333750"/>
                          </a:xfrm>
                          <a:prstGeom prst="rect">
                            <a:avLst/>
                          </a:prstGeom>
                          <a:noFill/>
                          <a:ln w="9525">
                            <a:noFill/>
                            <a:headEnd/>
                            <a:tailEnd/>
                          </a:ln>
                        </pic:spPr>
                      </pic:pic>
                    </a:graphicData>
                  </a:graphic>
                </wp:inline>
              </w:drawing>
            </w:r>
          </w:p>
          <w:p w14:paraId="059E2D31" w14:textId="480CA393" w:rsidR="0085280A" w:rsidRPr="00134974" w:rsidRDefault="003B007E">
            <w:pPr>
              <w:pStyle w:val="ImageCaption"/>
              <w:spacing w:before="200"/>
              <w:rPr>
                <w:rFonts w:ascii="Times New Roman" w:hAnsi="Times New Roman" w:cs="Times New Roman"/>
                <w:i w:val="0"/>
                <w:rPrChange w:id="130" w:author="Sandra Lowe" w:date="2022-10-27T20:50:00Z">
                  <w:rPr>
                    <w:rFonts w:ascii="Times New Roman" w:hAnsi="Times New Roman" w:cs="Times New Roman"/>
                  </w:rPr>
                </w:rPrChange>
              </w:rPr>
            </w:pPr>
            <w:r w:rsidRPr="00134974">
              <w:rPr>
                <w:rFonts w:ascii="Times New Roman" w:hAnsi="Times New Roman" w:cs="Times New Roman"/>
                <w:i w:val="0"/>
                <w:rPrChange w:id="131" w:author="Sandra Lowe" w:date="2022-10-27T20:50:00Z">
                  <w:rPr>
                    <w:rFonts w:ascii="Times New Roman" w:hAnsi="Times New Roman" w:cs="Times New Roman"/>
                  </w:rPr>
                </w:rPrChange>
              </w:rPr>
              <w:t xml:space="preserve">Figure 1. Catch to total biomass ratio using total biomass for age 3+ individuals for flathead sole in the Bering Sea and Aleutian Islands. Points include observed (closed points) </w:t>
            </w:r>
            <w:ins w:id="132" w:author="Sandra Lowe" w:date="2022-10-27T20:51:00Z">
              <w:r w:rsidR="00134974">
                <w:rPr>
                  <w:rFonts w:ascii="Times New Roman" w:hAnsi="Times New Roman" w:cs="Times New Roman"/>
                  <w:i w:val="0"/>
                </w:rPr>
                <w:t>and</w:t>
              </w:r>
            </w:ins>
            <w:del w:id="133" w:author="Sandra Lowe" w:date="2022-10-27T20:51:00Z">
              <w:r w:rsidRPr="00134974" w:rsidDel="00134974">
                <w:rPr>
                  <w:rFonts w:ascii="Times New Roman" w:hAnsi="Times New Roman" w:cs="Times New Roman"/>
                  <w:i w:val="0"/>
                  <w:rPrChange w:id="134" w:author="Sandra Lowe" w:date="2022-10-27T20:50:00Z">
                    <w:rPr>
                      <w:rFonts w:ascii="Times New Roman" w:hAnsi="Times New Roman" w:cs="Times New Roman"/>
                    </w:rPr>
                  </w:rPrChange>
                </w:rPr>
                <w:delText>or</w:delText>
              </w:r>
            </w:del>
            <w:r w:rsidRPr="00134974">
              <w:rPr>
                <w:rFonts w:ascii="Times New Roman" w:hAnsi="Times New Roman" w:cs="Times New Roman"/>
                <w:i w:val="0"/>
                <w:rPrChange w:id="135" w:author="Sandra Lowe" w:date="2022-10-27T20:50:00Z">
                  <w:rPr>
                    <w:rFonts w:ascii="Times New Roman" w:hAnsi="Times New Roman" w:cs="Times New Roman"/>
                  </w:rPr>
                </w:rPrChange>
              </w:rPr>
              <w:t xml:space="preserve"> estimated (open points) catches for years 2020-2024, </w:t>
            </w:r>
            <w:commentRangeStart w:id="136"/>
            <w:r w:rsidRPr="00134974">
              <w:rPr>
                <w:rFonts w:ascii="Times New Roman" w:hAnsi="Times New Roman" w:cs="Times New Roman"/>
                <w:i w:val="0"/>
                <w:rPrChange w:id="137" w:author="Sandra Lowe" w:date="2022-10-27T20:50:00Z">
                  <w:rPr>
                    <w:rFonts w:ascii="Times New Roman" w:hAnsi="Times New Roman" w:cs="Times New Roman"/>
                  </w:rPr>
                </w:rPrChange>
              </w:rPr>
              <w:t>which are not present in the base model</w:t>
            </w:r>
            <w:commentRangeEnd w:id="136"/>
            <w:r w:rsidR="00134974">
              <w:rPr>
                <w:rStyle w:val="CommentReference"/>
                <w:i w:val="0"/>
              </w:rPr>
              <w:commentReference w:id="136"/>
            </w:r>
            <w:r w:rsidRPr="00134974">
              <w:rPr>
                <w:rFonts w:ascii="Times New Roman" w:hAnsi="Times New Roman" w:cs="Times New Roman"/>
                <w:i w:val="0"/>
                <w:rPrChange w:id="138" w:author="Sandra Lowe" w:date="2022-10-27T20:50:00Z">
                  <w:rPr>
                    <w:rFonts w:ascii="Times New Roman" w:hAnsi="Times New Roman" w:cs="Times New Roman"/>
                  </w:rPr>
                </w:rPrChange>
              </w:rPr>
              <w:t>.</w:t>
            </w:r>
          </w:p>
          <w:p w14:paraId="2038548B" w14:textId="77777777" w:rsidR="00FE2D2F" w:rsidRPr="00EF7064" w:rsidRDefault="00FE2D2F">
            <w:pPr>
              <w:pStyle w:val="ImageCaption"/>
              <w:spacing w:before="200"/>
              <w:rPr>
                <w:rFonts w:ascii="Times New Roman" w:hAnsi="Times New Roman" w:cs="Times New Roman"/>
              </w:rPr>
            </w:pPr>
          </w:p>
        </w:tc>
      </w:tr>
    </w:tbl>
    <w:p w14:paraId="0259D696" w14:textId="5E0FFD64" w:rsidR="0085280A" w:rsidRPr="00EF7064" w:rsidRDefault="003B007E" w:rsidP="00EF7064">
      <w:pPr>
        <w:pStyle w:val="Heading3"/>
        <w:rPr>
          <w:rFonts w:ascii="Times New Roman" w:hAnsi="Times New Roman" w:cs="Times New Roman"/>
        </w:rPr>
      </w:pPr>
      <w:bookmarkStart w:id="139" w:name="survey-biomass-ebsai"/>
      <w:bookmarkEnd w:id="128"/>
      <w:del w:id="140" w:author="Sandra Lowe" w:date="2022-10-28T09:49:00Z">
        <w:r w:rsidRPr="00EF7064" w:rsidDel="00857707">
          <w:rPr>
            <w:rFonts w:ascii="Times New Roman" w:hAnsi="Times New Roman" w:cs="Times New Roman"/>
          </w:rPr>
          <w:lastRenderedPageBreak/>
          <w:delText>Survey Biomass (EBS/AI)</w:delText>
        </w:r>
      </w:del>
    </w:p>
    <w:tbl>
      <w:tblPr>
        <w:tblStyle w:val="Table"/>
        <w:tblW w:w="5000" w:type="pct"/>
        <w:tblLook w:val="0000" w:firstRow="0" w:lastRow="0" w:firstColumn="0" w:lastColumn="0" w:noHBand="0" w:noVBand="0"/>
      </w:tblPr>
      <w:tblGrid>
        <w:gridCol w:w="9360"/>
      </w:tblGrid>
      <w:tr w:rsidR="0085280A" w:rsidRPr="00EF7064" w14:paraId="66942362" w14:textId="77777777">
        <w:tc>
          <w:tcPr>
            <w:tcW w:w="0" w:type="auto"/>
          </w:tcPr>
          <w:p w14:paraId="4B89DE68" w14:textId="77777777" w:rsidR="0085280A" w:rsidRPr="00EF7064" w:rsidRDefault="003B007E">
            <w:pPr>
              <w:pStyle w:val="Figure"/>
              <w:jc w:val="center"/>
              <w:rPr>
                <w:rFonts w:ascii="Times New Roman" w:hAnsi="Times New Roman" w:cs="Times New Roman"/>
              </w:rPr>
            </w:pPr>
            <w:r w:rsidRPr="00EF7064">
              <w:rPr>
                <w:rFonts w:ascii="Times New Roman" w:hAnsi="Times New Roman" w:cs="Times New Roman"/>
                <w:noProof/>
              </w:rPr>
              <w:drawing>
                <wp:inline distT="0" distB="0" distL="0" distR="0" wp14:anchorId="2EB3FAB0" wp14:editId="49A4FD51">
                  <wp:extent cx="5334000" cy="32004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figs/2022-10-19-index_wCVs.png"/>
                          <pic:cNvPicPr>
                            <a:picLocks noChangeAspect="1" noChangeArrowheads="1"/>
                          </pic:cNvPicPr>
                        </pic:nvPicPr>
                        <pic:blipFill>
                          <a:blip r:embed="rId10"/>
                          <a:stretch>
                            <a:fillRect/>
                          </a:stretch>
                        </pic:blipFill>
                        <pic:spPr bwMode="auto">
                          <a:xfrm>
                            <a:off x="0" y="0"/>
                            <a:ext cx="5334000" cy="3200400"/>
                          </a:xfrm>
                          <a:prstGeom prst="rect">
                            <a:avLst/>
                          </a:prstGeom>
                          <a:noFill/>
                          <a:ln w="9525">
                            <a:noFill/>
                            <a:headEnd/>
                            <a:tailEnd/>
                          </a:ln>
                        </pic:spPr>
                      </pic:pic>
                    </a:graphicData>
                  </a:graphic>
                </wp:inline>
              </w:drawing>
            </w:r>
          </w:p>
          <w:p w14:paraId="0326122E" w14:textId="51C03B72" w:rsidR="0085280A" w:rsidRPr="00EB20FF" w:rsidRDefault="003B007E" w:rsidP="00EB20FF">
            <w:pPr>
              <w:pStyle w:val="ImageCaption"/>
              <w:spacing w:before="200"/>
              <w:rPr>
                <w:rFonts w:ascii="Times New Roman" w:hAnsi="Times New Roman" w:cs="Times New Roman"/>
                <w:i w:val="0"/>
                <w:rPrChange w:id="141" w:author="Sandra Lowe" w:date="2022-10-27T20:54:00Z">
                  <w:rPr>
                    <w:rFonts w:ascii="Times New Roman" w:hAnsi="Times New Roman" w:cs="Times New Roman"/>
                  </w:rPr>
                </w:rPrChange>
              </w:rPr>
            </w:pPr>
            <w:r w:rsidRPr="00EB20FF">
              <w:rPr>
                <w:rFonts w:ascii="Times New Roman" w:hAnsi="Times New Roman" w:cs="Times New Roman"/>
                <w:i w:val="0"/>
                <w:rPrChange w:id="142" w:author="Sandra Lowe" w:date="2022-10-27T20:54:00Z">
                  <w:rPr>
                    <w:rFonts w:ascii="Times New Roman" w:hAnsi="Times New Roman" w:cs="Times New Roman"/>
                  </w:rPr>
                </w:rPrChange>
              </w:rPr>
              <w:t>Figure 2. Survey biomass from the EBS shelf and Aleutian Islands surveys</w:t>
            </w:r>
            <w:ins w:id="143" w:author="Sandra Lowe" w:date="2022-10-27T20:54:00Z">
              <w:r w:rsidR="00EB20FF">
                <w:rPr>
                  <w:rFonts w:ascii="Times New Roman" w:hAnsi="Times New Roman" w:cs="Times New Roman"/>
                  <w:i w:val="0"/>
                </w:rPr>
                <w:t>, combined</w:t>
              </w:r>
            </w:ins>
            <w:r w:rsidRPr="00EB20FF">
              <w:rPr>
                <w:rFonts w:ascii="Times New Roman" w:hAnsi="Times New Roman" w:cs="Times New Roman"/>
                <w:i w:val="0"/>
                <w:rPrChange w:id="144" w:author="Sandra Lowe" w:date="2022-10-27T20:54:00Z">
                  <w:rPr>
                    <w:rFonts w:ascii="Times New Roman" w:hAnsi="Times New Roman" w:cs="Times New Roman"/>
                  </w:rPr>
                </w:rPrChange>
              </w:rPr>
              <w:t xml:space="preserve"> for station depths less than or equal to 200 meters</w:t>
            </w:r>
            <w:r w:rsidRPr="00857707">
              <w:rPr>
                <w:rFonts w:ascii="Times New Roman" w:hAnsi="Times New Roman" w:cs="Times New Roman"/>
              </w:rPr>
              <w:t xml:space="preserve">. </w:t>
            </w:r>
            <w:r w:rsidRPr="00857707">
              <w:rPr>
                <w:rFonts w:ascii="Times New Roman" w:hAnsi="Times New Roman" w:cs="Times New Roman"/>
                <w:i w:val="0"/>
                <w:rPrChange w:id="145" w:author="Sandra Lowe" w:date="2022-10-28T09:50:00Z">
                  <w:rPr>
                    <w:rFonts w:ascii="Times New Roman" w:hAnsi="Times New Roman" w:cs="Times New Roman"/>
                  </w:rPr>
                </w:rPrChange>
              </w:rPr>
              <w:t>Grey and blue points include true observations</w:t>
            </w:r>
            <w:r w:rsidRPr="00EB20FF">
              <w:rPr>
                <w:rFonts w:ascii="Times New Roman" w:hAnsi="Times New Roman" w:cs="Times New Roman"/>
                <w:i w:val="0"/>
                <w:rPrChange w:id="146" w:author="Sandra Lowe" w:date="2022-10-27T20:54:00Z">
                  <w:rPr>
                    <w:rFonts w:ascii="Times New Roman" w:hAnsi="Times New Roman" w:cs="Times New Roman"/>
                  </w:rPr>
                </w:rPrChange>
              </w:rPr>
              <w:t xml:space="preserve">. A linear regression was used to estimate a relationship between EBS shelf </w:t>
            </w:r>
            <w:r w:rsidRPr="00EB20FF">
              <w:rPr>
                <w:rFonts w:ascii="Times New Roman" w:hAnsi="Times New Roman" w:cs="Times New Roman"/>
              </w:rPr>
              <w:t>Hippoglossoides spp</w:t>
            </w:r>
            <w:r w:rsidRPr="00EB20FF">
              <w:rPr>
                <w:rFonts w:ascii="Times New Roman" w:hAnsi="Times New Roman" w:cs="Times New Roman"/>
                <w:i w:val="0"/>
                <w:rPrChange w:id="147" w:author="Sandra Lowe" w:date="2022-10-27T20:54:00Z">
                  <w:rPr>
                    <w:rFonts w:ascii="Times New Roman" w:hAnsi="Times New Roman" w:cs="Times New Roman"/>
                  </w:rPr>
                </w:rPrChange>
              </w:rPr>
              <w:t>. survey biomass estimates and AI survey biomass estimates in years when no AI survey occurred ( ‘x’ marks). Grey shading indicates ± 1 standard error. Blue point</w:t>
            </w:r>
            <w:ins w:id="148" w:author="Sandra Lowe" w:date="2022-10-27T20:57:00Z">
              <w:r w:rsidR="00EB20FF">
                <w:rPr>
                  <w:rFonts w:ascii="Times New Roman" w:hAnsi="Times New Roman" w:cs="Times New Roman"/>
                  <w:i w:val="0"/>
                </w:rPr>
                <w:t xml:space="preserve"> and</w:t>
              </w:r>
            </w:ins>
            <w:del w:id="149" w:author="Sandra Lowe" w:date="2022-10-27T20:57:00Z">
              <w:r w:rsidRPr="00EB20FF" w:rsidDel="00EB20FF">
                <w:rPr>
                  <w:rFonts w:ascii="Times New Roman" w:hAnsi="Times New Roman" w:cs="Times New Roman"/>
                  <w:i w:val="0"/>
                  <w:rPrChange w:id="150" w:author="Sandra Lowe" w:date="2022-10-27T20:54:00Z">
                    <w:rPr>
                      <w:rFonts w:ascii="Times New Roman" w:hAnsi="Times New Roman" w:cs="Times New Roman"/>
                    </w:rPr>
                  </w:rPrChange>
                </w:rPr>
                <w:delText>s or</w:delText>
              </w:r>
            </w:del>
            <w:r w:rsidRPr="00EB20FF">
              <w:rPr>
                <w:rFonts w:ascii="Times New Roman" w:hAnsi="Times New Roman" w:cs="Times New Roman"/>
                <w:i w:val="0"/>
                <w:rPrChange w:id="151" w:author="Sandra Lowe" w:date="2022-10-27T20:54:00Z">
                  <w:rPr>
                    <w:rFonts w:ascii="Times New Roman" w:hAnsi="Times New Roman" w:cs="Times New Roman"/>
                  </w:rPr>
                </w:rPrChange>
              </w:rPr>
              <w:t xml:space="preserve"> ‘x’ </w:t>
            </w:r>
            <w:r w:rsidRPr="00857707">
              <w:rPr>
                <w:rFonts w:ascii="Times New Roman" w:hAnsi="Times New Roman" w:cs="Times New Roman"/>
                <w:i w:val="0"/>
                <w:rPrChange w:id="152" w:author="Sandra Lowe" w:date="2022-10-28T09:51:00Z">
                  <w:rPr>
                    <w:rFonts w:ascii="Times New Roman" w:hAnsi="Times New Roman" w:cs="Times New Roman"/>
                  </w:rPr>
                </w:rPrChange>
              </w:rPr>
              <w:t>marks</w:t>
            </w:r>
            <w:del w:id="153" w:author="Sandra Lowe" w:date="2022-10-27T21:02:00Z">
              <w:r w:rsidRPr="00857707" w:rsidDel="00EB20FF">
                <w:rPr>
                  <w:rFonts w:ascii="Times New Roman" w:hAnsi="Times New Roman" w:cs="Times New Roman"/>
                  <w:i w:val="0"/>
                  <w:rPrChange w:id="154" w:author="Sandra Lowe" w:date="2022-10-28T09:51:00Z">
                    <w:rPr>
                      <w:rFonts w:ascii="Times New Roman" w:hAnsi="Times New Roman" w:cs="Times New Roman"/>
                    </w:rPr>
                  </w:rPrChange>
                </w:rPr>
                <w:delText xml:space="preserve"> </w:delText>
              </w:r>
            </w:del>
            <w:r w:rsidRPr="00857707">
              <w:rPr>
                <w:rFonts w:ascii="Times New Roman" w:hAnsi="Times New Roman" w:cs="Times New Roman"/>
                <w:i w:val="0"/>
                <w:rPrChange w:id="155" w:author="Sandra Lowe" w:date="2022-10-28T09:51:00Z">
                  <w:rPr>
                    <w:rFonts w:ascii="Times New Roman" w:hAnsi="Times New Roman" w:cs="Times New Roman"/>
                  </w:rPr>
                </w:rPrChange>
              </w:rPr>
              <w:t>indicate</w:t>
            </w:r>
            <w:r w:rsidRPr="00857707">
              <w:rPr>
                <w:rFonts w:ascii="Times New Roman" w:hAnsi="Times New Roman" w:cs="Times New Roman"/>
              </w:rPr>
              <w:t xml:space="preserve"> </w:t>
            </w:r>
            <w:r w:rsidRPr="00EB20FF">
              <w:rPr>
                <w:rFonts w:ascii="Times New Roman" w:hAnsi="Times New Roman" w:cs="Times New Roman"/>
                <w:i w:val="0"/>
                <w:rPrChange w:id="156" w:author="Sandra Lowe" w:date="2022-10-27T20:54:00Z">
                  <w:rPr>
                    <w:rFonts w:ascii="Times New Roman" w:hAnsi="Times New Roman" w:cs="Times New Roman"/>
                  </w:rPr>
                </w:rPrChange>
              </w:rPr>
              <w:t xml:space="preserve">the survey biomass in </w:t>
            </w:r>
            <w:commentRangeStart w:id="157"/>
            <w:r w:rsidRPr="00EB20FF">
              <w:rPr>
                <w:rFonts w:ascii="Times New Roman" w:hAnsi="Times New Roman" w:cs="Times New Roman"/>
                <w:i w:val="0"/>
                <w:rPrChange w:id="158" w:author="Sandra Lowe" w:date="2022-10-27T20:54:00Z">
                  <w:rPr>
                    <w:rFonts w:ascii="Times New Roman" w:hAnsi="Times New Roman" w:cs="Times New Roman"/>
                  </w:rPr>
                </w:rPrChange>
              </w:rPr>
              <w:t>2021</w:t>
            </w:r>
            <w:commentRangeEnd w:id="157"/>
            <w:r w:rsidR="00857707">
              <w:rPr>
                <w:rStyle w:val="CommentReference"/>
                <w:i w:val="0"/>
              </w:rPr>
              <w:commentReference w:id="157"/>
            </w:r>
            <w:r w:rsidRPr="00EB20FF">
              <w:rPr>
                <w:rFonts w:ascii="Times New Roman" w:hAnsi="Times New Roman" w:cs="Times New Roman"/>
                <w:i w:val="0"/>
                <w:rPrChange w:id="159" w:author="Sandra Lowe" w:date="2022-10-27T20:54:00Z">
                  <w:rPr>
                    <w:rFonts w:ascii="Times New Roman" w:hAnsi="Times New Roman" w:cs="Times New Roman"/>
                  </w:rPr>
                </w:rPrChange>
              </w:rPr>
              <w:t xml:space="preserve"> and 2022, and are not included in the base </w:t>
            </w:r>
            <w:ins w:id="160" w:author="Sandra Lowe" w:date="2022-10-27T21:02:00Z">
              <w:r w:rsidR="00EB20FF">
                <w:rPr>
                  <w:rFonts w:ascii="Times New Roman" w:hAnsi="Times New Roman" w:cs="Times New Roman"/>
                  <w:i w:val="0"/>
                </w:rPr>
                <w:t xml:space="preserve">projection </w:t>
              </w:r>
            </w:ins>
            <w:del w:id="161" w:author="Sandra Lowe" w:date="2022-10-27T21:02:00Z">
              <w:r w:rsidRPr="00EB20FF" w:rsidDel="00EB20FF">
                <w:rPr>
                  <w:rFonts w:ascii="Times New Roman" w:hAnsi="Times New Roman" w:cs="Times New Roman"/>
                  <w:i w:val="0"/>
                  <w:rPrChange w:id="162" w:author="Sandra Lowe" w:date="2022-10-27T20:54:00Z">
                    <w:rPr>
                      <w:rFonts w:ascii="Times New Roman" w:hAnsi="Times New Roman" w:cs="Times New Roman"/>
                    </w:rPr>
                  </w:rPrChange>
                </w:rPr>
                <w:delText>assessment</w:delText>
              </w:r>
            </w:del>
            <w:r w:rsidRPr="00EB20FF">
              <w:rPr>
                <w:rFonts w:ascii="Times New Roman" w:hAnsi="Times New Roman" w:cs="Times New Roman"/>
                <w:i w:val="0"/>
                <w:rPrChange w:id="163" w:author="Sandra Lowe" w:date="2022-10-27T20:54:00Z">
                  <w:rPr>
                    <w:rFonts w:ascii="Times New Roman" w:hAnsi="Times New Roman" w:cs="Times New Roman"/>
                  </w:rPr>
                </w:rPrChange>
              </w:rPr>
              <w:t xml:space="preserve"> model.</w:t>
            </w:r>
          </w:p>
        </w:tc>
      </w:tr>
    </w:tbl>
    <w:p w14:paraId="5C1E5B0B" w14:textId="19D5B2C3" w:rsidR="0085280A" w:rsidRPr="00EF7064" w:rsidRDefault="003B007E">
      <w:pPr>
        <w:pStyle w:val="BodyText"/>
        <w:rPr>
          <w:rFonts w:ascii="Times New Roman" w:hAnsi="Times New Roman" w:cs="Times New Roman"/>
        </w:rPr>
      </w:pPr>
      <w:r w:rsidRPr="00EF7064">
        <w:rPr>
          <w:rFonts w:ascii="Times New Roman" w:hAnsi="Times New Roman" w:cs="Times New Roman"/>
        </w:rPr>
        <w:t xml:space="preserve">Author’s note: Changes have been made to the </w:t>
      </w:r>
      <w:ins w:id="164" w:author="Sandra Lowe" w:date="2022-10-28T09:56:00Z">
        <w:r w:rsidR="00104985">
          <w:rPr>
            <w:rFonts w:ascii="Times New Roman" w:hAnsi="Times New Roman" w:cs="Times New Roman"/>
          </w:rPr>
          <w:t xml:space="preserve">survey data in the </w:t>
        </w:r>
      </w:ins>
      <w:r w:rsidRPr="00EF7064">
        <w:rPr>
          <w:rFonts w:ascii="Times New Roman" w:hAnsi="Times New Roman" w:cs="Times New Roman"/>
        </w:rPr>
        <w:t xml:space="preserve">stratum-area </w:t>
      </w:r>
      <w:ins w:id="165" w:author="Sandra Lowe" w:date="2022-10-28T09:57:00Z">
        <w:r w:rsidR="00104985">
          <w:rPr>
            <w:rFonts w:ascii="Times New Roman" w:hAnsi="Times New Roman" w:cs="Times New Roman"/>
          </w:rPr>
          <w:t>files</w:t>
        </w:r>
      </w:ins>
      <w:del w:id="166" w:author="Sandra Lowe" w:date="2022-10-28T09:57:00Z">
        <w:r w:rsidRPr="00EF7064" w:rsidDel="00104985">
          <w:rPr>
            <w:rFonts w:ascii="Times New Roman" w:hAnsi="Times New Roman" w:cs="Times New Roman"/>
          </w:rPr>
          <w:delText>table</w:delText>
        </w:r>
      </w:del>
      <w:r w:rsidRPr="00EF7064">
        <w:rPr>
          <w:rFonts w:ascii="Times New Roman" w:hAnsi="Times New Roman" w:cs="Times New Roman"/>
        </w:rPr>
        <w:t>, which affects biomass and abundance estimates for EBS data (all years and species</w:t>
      </w:r>
      <w:ins w:id="167" w:author="Sandra Lowe" w:date="2022-10-28T10:08:00Z">
        <w:r w:rsidR="00894CA5">
          <w:rPr>
            <w:rFonts w:ascii="Times New Roman" w:hAnsi="Times New Roman" w:cs="Times New Roman"/>
          </w:rPr>
          <w:t xml:space="preserve">, Duane Stevenson, </w:t>
        </w:r>
      </w:ins>
      <w:ins w:id="168" w:author="Sandra Lowe" w:date="2022-10-28T10:09:00Z">
        <w:r w:rsidR="00894CA5">
          <w:rPr>
            <w:rFonts w:ascii="Times New Roman" w:hAnsi="Times New Roman" w:cs="Times New Roman"/>
          </w:rPr>
          <w:t>AFSC</w:t>
        </w:r>
      </w:ins>
      <w:r w:rsidRPr="00EF7064">
        <w:rPr>
          <w:rFonts w:ascii="Times New Roman" w:hAnsi="Times New Roman" w:cs="Times New Roman"/>
        </w:rPr>
        <w:t xml:space="preserve">). </w:t>
      </w:r>
      <w:bookmarkStart w:id="169" w:name="_GoBack"/>
      <w:bookmarkEnd w:id="169"/>
      <w:del w:id="170" w:author="Sandra Lowe" w:date="2022-10-28T10:09:00Z">
        <w:r w:rsidRPr="00EF7064" w:rsidDel="00894CA5">
          <w:rPr>
            <w:rFonts w:ascii="Times New Roman" w:hAnsi="Times New Roman" w:cs="Times New Roman"/>
          </w:rPr>
          <w:delText xml:space="preserve">In late 2022, Duane Stevenson (AFSC) provided the following communication about these changes. </w:delText>
        </w:r>
      </w:del>
      <w:r w:rsidRPr="00EF7064">
        <w:rPr>
          <w:rFonts w:ascii="Times New Roman" w:hAnsi="Times New Roman" w:cs="Times New Roman"/>
        </w:rPr>
        <w:t xml:space="preserve">A visual comparison of EBS </w:t>
      </w:r>
      <w:ins w:id="171" w:author="Sandra Lowe" w:date="2022-10-28T09:58:00Z">
        <w:r w:rsidR="00104985">
          <w:rPr>
            <w:rFonts w:ascii="Times New Roman" w:hAnsi="Times New Roman" w:cs="Times New Roman"/>
          </w:rPr>
          <w:t>flathead</w:t>
        </w:r>
      </w:ins>
      <w:del w:id="172" w:author="Sandra Lowe" w:date="2022-10-28T09:58:00Z">
        <w:r w:rsidRPr="00EF7064" w:rsidDel="00104985">
          <w:rPr>
            <w:rFonts w:ascii="Times New Roman" w:hAnsi="Times New Roman" w:cs="Times New Roman"/>
          </w:rPr>
          <w:delText>FHS</w:delText>
        </w:r>
      </w:del>
      <w:r w:rsidRPr="00EF7064">
        <w:rPr>
          <w:rFonts w:ascii="Times New Roman" w:hAnsi="Times New Roman" w:cs="Times New Roman"/>
        </w:rPr>
        <w:t xml:space="preserve"> survey values from a 2021 data pull vs. the values shown above indicated that the effect of the strata update was negligible. Future benchmark assessments for this species should update the entire survey time series, for consistency.</w:t>
      </w:r>
    </w:p>
    <w:p w14:paraId="139789D1" w14:textId="2CE701EB" w:rsidR="0085280A" w:rsidRPr="00EF7064" w:rsidDel="00104985" w:rsidRDefault="003B007E">
      <w:pPr>
        <w:pStyle w:val="BodyText"/>
        <w:rPr>
          <w:del w:id="173" w:author="Sandra Lowe" w:date="2022-10-28T09:59:00Z"/>
          <w:rFonts w:ascii="Times New Roman" w:hAnsi="Times New Roman" w:cs="Times New Roman"/>
        </w:rPr>
      </w:pPr>
      <w:del w:id="174" w:author="Sandra Lowe" w:date="2022-10-28T09:59:00Z">
        <w:r w:rsidRPr="00EF7064" w:rsidDel="00104985">
          <w:rPr>
            <w:rFonts w:ascii="Times New Roman" w:hAnsi="Times New Roman" w:cs="Times New Roman"/>
            <w:i/>
            <w:iCs/>
          </w:rPr>
          <w:delText>Changes were made in 2021 to the stratum area table, which resulted in small changes to the biomass and abundance estimates for all survey years for all species. The changes that were made achieved the following objectives: The projection was transformed into a standard EPSG format; 200m contour was made contiguous to the BS slope shapefiles; EBS and NBS were made contiguous; The boundary artifact polygon was removed;</w:delText>
        </w:r>
        <w:r w:rsidR="00796BE9" w:rsidDel="00104985">
          <w:rPr>
            <w:rFonts w:ascii="Times New Roman" w:hAnsi="Times New Roman" w:cs="Times New Roman"/>
            <w:i/>
            <w:iCs/>
          </w:rPr>
          <w:delText xml:space="preserve"> </w:delText>
        </w:r>
        <w:r w:rsidRPr="00EF7064" w:rsidDel="00104985">
          <w:rPr>
            <w:rFonts w:ascii="Times New Roman" w:hAnsi="Times New Roman" w:cs="Times New Roman"/>
            <w:i/>
            <w:iCs/>
          </w:rPr>
          <w:delText xml:space="preserve">Shapefiles exclude landmass using the ARDEM dataset (downloaded on 12/29/2017) at 0.0 elevation settings for ARDEM transformation/conversion not recorded. If depth limits are changed to 20m in the future, research into optimal settings is advised. NBS extent excludes station AA-10 which was dropped from sampling beginning in 2017. The southern border of the Chukchi Sea survey extent was altered for contiguity. These changes altered the area of extrapolation for each stratum from 0-1.9%, and increased the overall survey area (EBS + NBS) by 0.01%. Because we want to </w:delText>
        </w:r>
        <w:r w:rsidRPr="00EF7064" w:rsidDel="00104985">
          <w:rPr>
            <w:rFonts w:ascii="Times New Roman" w:hAnsi="Times New Roman" w:cs="Times New Roman"/>
            <w:i/>
            <w:iCs/>
          </w:rPr>
          <w:lastRenderedPageBreak/>
          <w:delText>maintain consistency throughout the data series for trend analysis, these new stratum areas were applied to the entire data series this year.</w:delText>
        </w:r>
      </w:del>
    </w:p>
    <w:p w14:paraId="378EE214" w14:textId="77777777" w:rsidR="0085280A" w:rsidRPr="00EF7064" w:rsidRDefault="003B007E" w:rsidP="00EF7064">
      <w:pPr>
        <w:pStyle w:val="Heading1"/>
      </w:pPr>
      <w:bookmarkStart w:id="175" w:name="_Toc117067768"/>
      <w:bookmarkStart w:id="176" w:name="references"/>
      <w:bookmarkEnd w:id="127"/>
      <w:bookmarkEnd w:id="139"/>
      <w:r w:rsidRPr="00EF7064">
        <w:t>References</w:t>
      </w:r>
      <w:bookmarkEnd w:id="175"/>
    </w:p>
    <w:p w14:paraId="7F83FA38" w14:textId="77777777" w:rsidR="0085280A" w:rsidRPr="00EF7064" w:rsidRDefault="003B007E">
      <w:pPr>
        <w:pStyle w:val="FirstParagraph"/>
        <w:rPr>
          <w:rFonts w:ascii="Times New Roman" w:hAnsi="Times New Roman" w:cs="Times New Roman"/>
        </w:rPr>
      </w:pPr>
      <w:r w:rsidRPr="00EF7064">
        <w:rPr>
          <w:rFonts w:ascii="Times New Roman" w:hAnsi="Times New Roman" w:cs="Times New Roman"/>
        </w:rPr>
        <w:t xml:space="preserve">Kapur, M.S. 2021. 9. Assessment of the Flathead Sole-Bering flounder Stock in the Bering Sea and Aleutian Islands. In Stock Assessment and Fishery Evaluation Report for the Groundfish Resources of the Bering Sea/Aleutian Islands Region. North Pacific Fishery Management Council, P.O. Box 103136, Anchorage, Alaska 99510. Available </w:t>
      </w:r>
      <w:hyperlink r:id="rId11">
        <w:r w:rsidRPr="00EF7064">
          <w:rPr>
            <w:rStyle w:val="Hyperlink"/>
            <w:rFonts w:ascii="Times New Roman" w:hAnsi="Times New Roman" w:cs="Times New Roman"/>
          </w:rPr>
          <w:t>here</w:t>
        </w:r>
      </w:hyperlink>
      <w:r w:rsidRPr="00EF7064">
        <w:rPr>
          <w:rFonts w:ascii="Times New Roman" w:hAnsi="Times New Roman" w:cs="Times New Roman"/>
        </w:rPr>
        <w:t>.</w:t>
      </w:r>
    </w:p>
    <w:p w14:paraId="05233833" w14:textId="77777777" w:rsidR="0085280A" w:rsidRPr="00EF7064" w:rsidRDefault="003B007E">
      <w:pPr>
        <w:pStyle w:val="BodyText"/>
        <w:rPr>
          <w:rFonts w:ascii="Times New Roman" w:hAnsi="Times New Roman" w:cs="Times New Roman"/>
        </w:rPr>
      </w:pPr>
      <w:r w:rsidRPr="00EF7064">
        <w:rPr>
          <w:rFonts w:ascii="Times New Roman" w:hAnsi="Times New Roman" w:cs="Times New Roman"/>
        </w:rPr>
        <w:t xml:space="preserve">Monnahan, C., and Haehn, R. 2020. 9. Assessment of the flathead sole-Bering flounder stock complex in the Bering Sea and Aleutian Islands. In Stock Assessment and Fishery Evaluation Report for the Groundfish Resources of the Bering Sea/Aleutian Islands Region. North Pacific Fishery Management Council, P.O. Box 103136, Anchorage, Alaska 99510. Available </w:t>
      </w:r>
      <w:hyperlink r:id="rId12">
        <w:r w:rsidRPr="00EF7064">
          <w:rPr>
            <w:rStyle w:val="Hyperlink"/>
            <w:rFonts w:ascii="Times New Roman" w:hAnsi="Times New Roman" w:cs="Times New Roman"/>
          </w:rPr>
          <w:t>here</w:t>
        </w:r>
      </w:hyperlink>
      <w:r w:rsidRPr="00EF7064">
        <w:rPr>
          <w:rFonts w:ascii="Times New Roman" w:hAnsi="Times New Roman" w:cs="Times New Roman"/>
        </w:rPr>
        <w:t>.</w:t>
      </w:r>
      <w:bookmarkEnd w:id="176"/>
    </w:p>
    <w:sectPr w:rsidR="0085280A" w:rsidRPr="00EF706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ndra Lowe" w:date="2022-10-27T17:12:00Z" w:initials="SL">
    <w:p w14:paraId="7684BF8D" w14:textId="4FDBEB58" w:rsidR="00F0212F" w:rsidRDefault="00F0212F">
      <w:pPr>
        <w:pStyle w:val="CommentText"/>
      </w:pPr>
      <w:r>
        <w:rPr>
          <w:rStyle w:val="CommentReference"/>
        </w:rPr>
        <w:annotationRef/>
      </w:r>
      <w:r>
        <w:t>All text other than headings should be in Times New Roman 11.</w:t>
      </w:r>
    </w:p>
  </w:comment>
  <w:comment w:id="20" w:author="Sandra Lowe" w:date="2022-10-27T20:30:00Z" w:initials="SL">
    <w:p w14:paraId="01CCC1DC" w14:textId="4B363097" w:rsidR="007F0B5F" w:rsidRDefault="007F0B5F">
      <w:pPr>
        <w:pStyle w:val="CommentText"/>
      </w:pPr>
      <w:r>
        <w:rPr>
          <w:rStyle w:val="CommentReference"/>
        </w:rPr>
        <w:annotationRef/>
      </w:r>
      <w:r>
        <w:t>I’m unclear what that means</w:t>
      </w:r>
    </w:p>
  </w:comment>
  <w:comment w:id="33" w:author="Sandra Lowe" w:date="2022-10-27T16:55:00Z" w:initials="SL">
    <w:p w14:paraId="0B7FE23A" w14:textId="77777777" w:rsidR="00F75BAE" w:rsidRDefault="00F75BAE">
      <w:pPr>
        <w:pStyle w:val="CommentText"/>
      </w:pPr>
      <w:r>
        <w:rPr>
          <w:rStyle w:val="CommentReference"/>
        </w:rPr>
        <w:annotationRef/>
      </w:r>
      <w:r>
        <w:t>This is true. It’s an inherent problem across all assessments. But we need to update our recruitment time series. Did you mean this in general, i.e., every time we add a year or more of recruitment, or were you just giving a heads up for the shift in the start date from 1964 to 1977? I suggest deleting this sentence and addressing the issue in the full assessment.</w:t>
      </w:r>
    </w:p>
  </w:comment>
  <w:comment w:id="114" w:author="Sandra Lowe" w:date="2022-10-28T09:45:00Z" w:initials="SL">
    <w:p w14:paraId="3543200C" w14:textId="34776CFC" w:rsidR="00857707" w:rsidRDefault="00857707">
      <w:pPr>
        <w:pStyle w:val="CommentText"/>
      </w:pPr>
      <w:r>
        <w:rPr>
          <w:rStyle w:val="CommentReference"/>
        </w:rPr>
        <w:annotationRef/>
      </w:r>
      <w:r>
        <w:t>Flathead sole is inconsistently capitalized in the document.</w:t>
      </w:r>
    </w:p>
  </w:comment>
  <w:comment w:id="136" w:author="Sandra Lowe" w:date="2022-10-27T20:52:00Z" w:initials="SL">
    <w:p w14:paraId="27EC0ECD" w14:textId="59F16028" w:rsidR="00134974" w:rsidRDefault="00134974">
      <w:pPr>
        <w:pStyle w:val="CommentText"/>
      </w:pPr>
      <w:r>
        <w:rPr>
          <w:rStyle w:val="CommentReference"/>
        </w:rPr>
        <w:annotationRef/>
      </w:r>
      <w:r>
        <w:t>I’m confuse</w:t>
      </w:r>
      <w:r w:rsidR="0078519B">
        <w:t>d. Aren’t the values used in the projections?</w:t>
      </w:r>
    </w:p>
  </w:comment>
  <w:comment w:id="157" w:author="Sandra Lowe" w:date="2022-10-28T09:52:00Z" w:initials="SL">
    <w:p w14:paraId="232F3181" w14:textId="53F50682" w:rsidR="00857707" w:rsidRDefault="00857707">
      <w:pPr>
        <w:pStyle w:val="CommentText"/>
      </w:pPr>
      <w:r>
        <w:rPr>
          <w:rStyle w:val="CommentReference"/>
        </w:rPr>
        <w:annotationRef/>
      </w:r>
      <w:r>
        <w:t>There were no surveys conducted in 2020. I am unclear why the 2021 EBS and estimated AI survey biomass estimates were not in</w:t>
      </w:r>
      <w:r w:rsidR="00CD4A55">
        <w:t>cluded. Maybe the confusion stems from what you mean by the base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84BF8D" w15:done="0"/>
  <w15:commentEx w15:paraId="01CCC1DC" w15:done="0"/>
  <w15:commentEx w15:paraId="0B7FE23A" w15:done="0"/>
  <w15:commentEx w15:paraId="3543200C" w15:done="0"/>
  <w15:commentEx w15:paraId="27EC0ECD" w15:done="0"/>
  <w15:commentEx w15:paraId="232F318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99FCFE" w14:textId="77777777" w:rsidR="003308E6" w:rsidRDefault="003308E6">
      <w:pPr>
        <w:spacing w:after="0"/>
      </w:pPr>
      <w:r>
        <w:separator/>
      </w:r>
    </w:p>
  </w:endnote>
  <w:endnote w:type="continuationSeparator" w:id="0">
    <w:p w14:paraId="7A28093D" w14:textId="77777777" w:rsidR="003308E6" w:rsidRDefault="003308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B63B44" w14:textId="77777777" w:rsidR="003308E6" w:rsidRDefault="003308E6">
      <w:r>
        <w:separator/>
      </w:r>
    </w:p>
  </w:footnote>
  <w:footnote w:type="continuationSeparator" w:id="0">
    <w:p w14:paraId="2B80539D" w14:textId="77777777" w:rsidR="003308E6" w:rsidRDefault="003308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697889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dra Lowe">
    <w15:presenceInfo w15:providerId="None" w15:userId="Sandra Low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0A"/>
    <w:rsid w:val="000432E7"/>
    <w:rsid w:val="000B5250"/>
    <w:rsid w:val="00104985"/>
    <w:rsid w:val="00105F97"/>
    <w:rsid w:val="00134974"/>
    <w:rsid w:val="001D0A0A"/>
    <w:rsid w:val="00216EC1"/>
    <w:rsid w:val="002F5382"/>
    <w:rsid w:val="003308E6"/>
    <w:rsid w:val="003B007E"/>
    <w:rsid w:val="00405EC1"/>
    <w:rsid w:val="00673A81"/>
    <w:rsid w:val="00703337"/>
    <w:rsid w:val="0078519B"/>
    <w:rsid w:val="00796BE9"/>
    <w:rsid w:val="007D0C6C"/>
    <w:rsid w:val="007F0B5F"/>
    <w:rsid w:val="0085280A"/>
    <w:rsid w:val="00857707"/>
    <w:rsid w:val="00894CA5"/>
    <w:rsid w:val="008F2F63"/>
    <w:rsid w:val="009942D2"/>
    <w:rsid w:val="009E150E"/>
    <w:rsid w:val="00A12708"/>
    <w:rsid w:val="00A50062"/>
    <w:rsid w:val="00AC539B"/>
    <w:rsid w:val="00B65E42"/>
    <w:rsid w:val="00BE6F04"/>
    <w:rsid w:val="00CD4A55"/>
    <w:rsid w:val="00D207EB"/>
    <w:rsid w:val="00D5132D"/>
    <w:rsid w:val="00D63EBF"/>
    <w:rsid w:val="00DA5CE6"/>
    <w:rsid w:val="00E11105"/>
    <w:rsid w:val="00E5263A"/>
    <w:rsid w:val="00EB20FF"/>
    <w:rsid w:val="00EF7064"/>
    <w:rsid w:val="00F0212F"/>
    <w:rsid w:val="00F16F8E"/>
    <w:rsid w:val="00F75BAE"/>
    <w:rsid w:val="00FC0953"/>
    <w:rsid w:val="00FE2D2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7BD52"/>
  <w15:docId w15:val="{E7D34A45-D38A-45D9-9C9A-EEB478055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EF7064"/>
    <w:pPr>
      <w:keepNext/>
      <w:keepLines/>
      <w:spacing w:before="480" w:after="0"/>
      <w:outlineLvl w:val="0"/>
    </w:pPr>
    <w:rPr>
      <w:rFonts w:ascii="Times New Roman" w:eastAsiaTheme="majorEastAsia" w:hAnsi="Times New Roman" w:cs="Times New Roman"/>
      <w:b/>
      <w:bCs/>
      <w:sz w:val="32"/>
      <w:szCs w:val="32"/>
    </w:rPr>
  </w:style>
  <w:style w:type="paragraph" w:styleId="Heading2">
    <w:name w:val="heading 2"/>
    <w:basedOn w:val="Normal"/>
    <w:next w:val="BodyText"/>
    <w:uiPriority w:val="9"/>
    <w:unhideWhenUsed/>
    <w:qFormat/>
    <w:rsid w:val="00EF7064"/>
    <w:pPr>
      <w:keepNext/>
      <w:keepLines/>
      <w:spacing w:before="200" w:after="0"/>
      <w:outlineLvl w:val="1"/>
    </w:pPr>
    <w:rPr>
      <w:rFonts w:ascii="Times New Roman" w:eastAsiaTheme="majorEastAsia" w:hAnsi="Times New Roman" w:cs="Times New Roman"/>
      <w:b/>
      <w:bCs/>
      <w:sz w:val="28"/>
      <w:szCs w:val="28"/>
    </w:rPr>
  </w:style>
  <w:style w:type="paragraph" w:styleId="Heading3">
    <w:name w:val="heading 3"/>
    <w:basedOn w:val="Normal"/>
    <w:next w:val="BodyText"/>
    <w:uiPriority w:val="9"/>
    <w:unhideWhenUsed/>
    <w:qFormat/>
    <w:rsid w:val="00EF7064"/>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unhideWhenUsed/>
    <w:rsid w:val="00EF7064"/>
    <w:pPr>
      <w:spacing w:after="100"/>
    </w:pPr>
  </w:style>
  <w:style w:type="paragraph" w:styleId="TOC2">
    <w:name w:val="toc 2"/>
    <w:basedOn w:val="Normal"/>
    <w:next w:val="Normal"/>
    <w:autoRedefine/>
    <w:uiPriority w:val="39"/>
    <w:unhideWhenUsed/>
    <w:rsid w:val="00EF7064"/>
    <w:pPr>
      <w:spacing w:after="100"/>
      <w:ind w:left="240"/>
    </w:pPr>
  </w:style>
  <w:style w:type="character" w:styleId="CommentReference">
    <w:name w:val="annotation reference"/>
    <w:basedOn w:val="DefaultParagraphFont"/>
    <w:semiHidden/>
    <w:unhideWhenUsed/>
    <w:rsid w:val="000B5250"/>
    <w:rPr>
      <w:sz w:val="16"/>
      <w:szCs w:val="16"/>
    </w:rPr>
  </w:style>
  <w:style w:type="paragraph" w:styleId="CommentText">
    <w:name w:val="annotation text"/>
    <w:basedOn w:val="Normal"/>
    <w:link w:val="CommentTextChar"/>
    <w:semiHidden/>
    <w:unhideWhenUsed/>
    <w:rsid w:val="000B5250"/>
    <w:rPr>
      <w:sz w:val="20"/>
      <w:szCs w:val="20"/>
    </w:rPr>
  </w:style>
  <w:style w:type="character" w:customStyle="1" w:styleId="CommentTextChar">
    <w:name w:val="Comment Text Char"/>
    <w:basedOn w:val="DefaultParagraphFont"/>
    <w:link w:val="CommentText"/>
    <w:semiHidden/>
    <w:rsid w:val="000B5250"/>
    <w:rPr>
      <w:sz w:val="20"/>
      <w:szCs w:val="20"/>
    </w:rPr>
  </w:style>
  <w:style w:type="paragraph" w:styleId="CommentSubject">
    <w:name w:val="annotation subject"/>
    <w:basedOn w:val="CommentText"/>
    <w:next w:val="CommentText"/>
    <w:link w:val="CommentSubjectChar"/>
    <w:semiHidden/>
    <w:unhideWhenUsed/>
    <w:rsid w:val="000B5250"/>
    <w:rPr>
      <w:b/>
      <w:bCs/>
    </w:rPr>
  </w:style>
  <w:style w:type="character" w:customStyle="1" w:styleId="CommentSubjectChar">
    <w:name w:val="Comment Subject Char"/>
    <w:basedOn w:val="CommentTextChar"/>
    <w:link w:val="CommentSubject"/>
    <w:semiHidden/>
    <w:rsid w:val="000B5250"/>
    <w:rPr>
      <w:b/>
      <w:bCs/>
      <w:sz w:val="20"/>
      <w:szCs w:val="20"/>
    </w:rPr>
  </w:style>
  <w:style w:type="paragraph" w:styleId="BalloonText">
    <w:name w:val="Balloon Text"/>
    <w:basedOn w:val="Normal"/>
    <w:link w:val="BalloonTextChar"/>
    <w:semiHidden/>
    <w:unhideWhenUsed/>
    <w:rsid w:val="000B525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B52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apps-afsc.fisheries.noaa.gov/refm/docs/2020/BSAIflathead.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s-afsc.fisheries.noaa.gov/refm/docs/2021/BSAIflathead.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1054</TotalTime>
  <Pages>9</Pages>
  <Words>2218</Words>
  <Characters>12644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Assessment of the Flathead sole-Bering flounder Stock in the Bering Sea and Aleutian Islands</vt:lpstr>
    </vt:vector>
  </TitlesOfParts>
  <Company>NOAA AFSC</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of the Flathead sole-Bering flounder Stock in the Bering Sea and Aleutian Islands</dc:title>
  <dc:creator>Maia S. Kapur</dc:creator>
  <cp:keywords/>
  <cp:lastModifiedBy>Sandra Lowe</cp:lastModifiedBy>
  <cp:revision>20</cp:revision>
  <dcterms:created xsi:type="dcterms:W3CDTF">2022-10-27T23:37:00Z</dcterms:created>
  <dcterms:modified xsi:type="dcterms:W3CDTF">2022-10-28T17:09:00Z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October 2022</vt:lpwstr>
  </property>
  <property fmtid="{D5CDD505-2E9C-101B-9397-08002B2CF9AE}" pid="7" name="editor">
    <vt:lpwstr>source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heme">
    <vt:lpwstr>yeti</vt:lpwstr>
  </property>
  <property fmtid="{D5CDD505-2E9C-101B-9397-08002B2CF9AE}" pid="14" name="toc-title">
    <vt:lpwstr>Table of contents</vt:lpwstr>
  </property>
</Properties>
</file>